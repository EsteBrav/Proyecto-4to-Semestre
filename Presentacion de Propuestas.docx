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A15EC" w:rsidRDefault="003E3C70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bookmarkStart w:id="0" w:name="_rwdi4k28c01u" w:colFirst="0" w:colLast="0"/>
      <w:bookmarkEnd w:id="0"/>
      <w:r>
        <w:rPr>
          <w:noProof/>
          <w:color w:val="FFFFFF" w:themeColor="background1"/>
          <w:sz w:val="50"/>
          <w:szCs w:val="50"/>
        </w:rPr>
        <w:pict>
          <v:rect id="13 Rectángulo" o:spid="_x0000_s1027" style="position:absolute;left:0;text-align:left;margin-left:340.25pt;margin-top:-40.25pt;width:151.35pt;height:197.6pt;z-index:-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" fillcolor="white [3212]" stroked="f" strokeweight="2pt">
            <v:shadow on="t" color="black" opacity="18350f" offset="-5.40094mm,4.37361mm"/>
          </v:rect>
        </w:pict>
      </w:r>
      <w:r w:rsidR="00FA15EC" w:rsidRPr="00AE3915">
        <w:rPr>
          <w:noProof/>
          <w:color w:val="FFFFFF" w:themeColor="background1"/>
          <w:sz w:val="50"/>
          <w:szCs w:val="5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4427220</wp:posOffset>
            </wp:positionH>
            <wp:positionV relativeFrom="paragraph">
              <wp:posOffset>-458470</wp:posOffset>
            </wp:positionV>
            <wp:extent cx="1775460" cy="2320290"/>
            <wp:effectExtent l="0" t="0" r="0" b="3810"/>
            <wp:wrapNone/>
            <wp:docPr id="11" name="Imagen 11" descr="F:\LOGOS\logo bu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OGOS\logo bu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FFFFFF" w:themeColor="background1"/>
          <w:sz w:val="50"/>
          <w:szCs w:val="50"/>
        </w:rPr>
        <w:pict>
          <v:rect id="12 Rectángulo" o:spid="_x0000_s1026" style="position:absolute;left:0;text-align:left;margin-left:-23.1pt;margin-top:-41.9pt;width:517.4pt;height:684pt;z-index:-251656192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" fillcolor="#243f60 [1604]" strokecolor="#243f60 [1604]" strokeweight="2pt"/>
        </w:pict>
      </w:r>
    </w:p>
    <w:p w:rsidR="00FA15EC" w:rsidRPr="00AE3915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r w:rsidRPr="00AE3915">
        <w:rPr>
          <w:color w:val="FFFFFF" w:themeColor="background1"/>
          <w:sz w:val="50"/>
          <w:szCs w:val="50"/>
        </w:rPr>
        <w:t>BENEMÉRITA UNIVERSIDAD</w:t>
      </w:r>
    </w:p>
    <w:p w:rsidR="00FA15EC" w:rsidRPr="00AE3915" w:rsidRDefault="00FA15EC" w:rsidP="00FA15EC">
      <w:pPr>
        <w:tabs>
          <w:tab w:val="left" w:pos="5954"/>
          <w:tab w:val="left" w:pos="6096"/>
        </w:tabs>
        <w:ind w:right="3402" w:firstLine="284"/>
        <w:jc w:val="center"/>
        <w:rPr>
          <w:color w:val="FFFFFF" w:themeColor="background1"/>
          <w:sz w:val="50"/>
          <w:szCs w:val="50"/>
        </w:rPr>
      </w:pPr>
      <w:r w:rsidRPr="00AE3915">
        <w:rPr>
          <w:color w:val="FFFFFF" w:themeColor="background1"/>
          <w:sz w:val="50"/>
          <w:szCs w:val="50"/>
        </w:rPr>
        <w:t>AUTÓNOMA DE PUEBLA</w:t>
      </w:r>
    </w:p>
    <w:p w:rsidR="00FA15EC" w:rsidRPr="00994309" w:rsidRDefault="00FA15EC" w:rsidP="00FA15EC">
      <w:pPr>
        <w:ind w:left="708" w:firstLine="708"/>
        <w:rPr>
          <w:color w:val="262626" w:themeColor="text1" w:themeTint="D9"/>
          <w:sz w:val="50"/>
          <w:szCs w:val="50"/>
        </w:rPr>
      </w:pPr>
    </w:p>
    <w:p w:rsidR="00FA15EC" w:rsidRPr="00994309" w:rsidRDefault="00FA15EC" w:rsidP="00FA15EC">
      <w:pPr>
        <w:jc w:val="center"/>
        <w:rPr>
          <w:b/>
          <w:color w:val="FFFFFF" w:themeColor="background1"/>
          <w:sz w:val="50"/>
          <w:szCs w:val="50"/>
        </w:rPr>
      </w:pPr>
      <w:r w:rsidRPr="00994309">
        <w:rPr>
          <w:b/>
          <w:color w:val="FFFFFF" w:themeColor="background1"/>
          <w:sz w:val="50"/>
          <w:szCs w:val="50"/>
        </w:rPr>
        <w:t>CENTRO REGIONAL SAN JOSÉ CHIAPA</w:t>
      </w:r>
    </w:p>
    <w:p w:rsidR="00FA15EC" w:rsidRPr="00994309" w:rsidRDefault="00FA15EC" w:rsidP="00FA15EC">
      <w:pPr>
        <w:jc w:val="center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jc w:val="center"/>
        <w:rPr>
          <w:color w:val="FFFFFF" w:themeColor="background1"/>
          <w:sz w:val="40"/>
          <w:szCs w:val="40"/>
        </w:rPr>
      </w:pPr>
      <w:r w:rsidRPr="00994309">
        <w:rPr>
          <w:color w:val="FFFFFF" w:themeColor="background1"/>
          <w:sz w:val="40"/>
          <w:szCs w:val="40"/>
        </w:rPr>
        <w:t>INGENIERÍA EN SISTEMAS Y TECNOLOGÍAS DE LA INFORMACIÓN INDUSTRIAL</w:t>
      </w:r>
    </w:p>
    <w:p w:rsidR="00FA15EC" w:rsidRDefault="00FA15EC" w:rsidP="00FA15EC">
      <w:pPr>
        <w:ind w:firstLine="426"/>
        <w:rPr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color w:val="FFFFFF" w:themeColor="background1"/>
          <w:sz w:val="40"/>
          <w:szCs w:val="40"/>
        </w:rPr>
      </w:pPr>
    </w:p>
    <w:p w:rsidR="00FA15EC" w:rsidRPr="00994309" w:rsidRDefault="009B7061" w:rsidP="00FA15EC">
      <w:pPr>
        <w:ind w:firstLine="426"/>
        <w:rPr>
          <w:i/>
          <w:color w:val="FFFFFF" w:themeColor="background1"/>
          <w:sz w:val="40"/>
          <w:szCs w:val="40"/>
        </w:rPr>
      </w:pPr>
      <w:r>
        <w:rPr>
          <w:i/>
          <w:color w:val="FFFFFF" w:themeColor="background1"/>
          <w:sz w:val="40"/>
          <w:szCs w:val="40"/>
        </w:rPr>
        <w:t>1er Entregable: Presentación de Propuestas.</w:t>
      </w:r>
    </w:p>
    <w:p w:rsidR="00FA15EC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</w:p>
    <w:p w:rsidR="00FA15EC" w:rsidRPr="00994309" w:rsidRDefault="00FA15EC" w:rsidP="00FA15EC">
      <w:pPr>
        <w:ind w:firstLine="426"/>
        <w:rPr>
          <w:i/>
          <w:color w:val="FFFFFF" w:themeColor="background1"/>
          <w:sz w:val="40"/>
          <w:szCs w:val="40"/>
        </w:rPr>
      </w:pPr>
    </w:p>
    <w:p w:rsidR="00FA15EC" w:rsidRPr="00994309" w:rsidRDefault="009B7061" w:rsidP="00FA15EC">
      <w:pPr>
        <w:ind w:left="1416" w:firstLine="708"/>
        <w:jc w:val="right"/>
        <w:rPr>
          <w:i/>
          <w:color w:val="FFFFFF" w:themeColor="background1"/>
          <w:sz w:val="30"/>
          <w:szCs w:val="30"/>
        </w:rPr>
      </w:pPr>
      <w:r>
        <w:rPr>
          <w:i/>
          <w:color w:val="FFFFFF" w:themeColor="background1"/>
          <w:sz w:val="30"/>
          <w:szCs w:val="30"/>
        </w:rPr>
        <w:t xml:space="preserve">07 de </w:t>
      </w:r>
      <w:proofErr w:type="gramStart"/>
      <w:r>
        <w:rPr>
          <w:i/>
          <w:color w:val="FFFFFF" w:themeColor="background1"/>
          <w:sz w:val="30"/>
          <w:szCs w:val="30"/>
        </w:rPr>
        <w:t>Marzo</w:t>
      </w:r>
      <w:proofErr w:type="gramEnd"/>
      <w:r w:rsidR="00437CD2">
        <w:rPr>
          <w:i/>
          <w:color w:val="FFFFFF" w:themeColor="background1"/>
          <w:sz w:val="30"/>
          <w:szCs w:val="30"/>
        </w:rPr>
        <w:t xml:space="preserve"> </w:t>
      </w:r>
      <w:r w:rsidR="00FA15EC">
        <w:rPr>
          <w:i/>
          <w:color w:val="FFFFFF" w:themeColor="background1"/>
          <w:sz w:val="30"/>
          <w:szCs w:val="30"/>
        </w:rPr>
        <w:t>de</w:t>
      </w:r>
      <w:r>
        <w:rPr>
          <w:i/>
          <w:color w:val="FFFFFF" w:themeColor="background1"/>
          <w:sz w:val="30"/>
          <w:szCs w:val="30"/>
        </w:rPr>
        <w:t>l</w:t>
      </w:r>
      <w:r w:rsidR="00FA15EC">
        <w:rPr>
          <w:i/>
          <w:color w:val="FFFFFF" w:themeColor="background1"/>
          <w:sz w:val="30"/>
          <w:szCs w:val="30"/>
        </w:rPr>
        <w:t xml:space="preserve"> 201</w:t>
      </w:r>
      <w:r w:rsidR="00437CD2">
        <w:rPr>
          <w:i/>
          <w:color w:val="FFFFFF" w:themeColor="background1"/>
          <w:sz w:val="30"/>
          <w:szCs w:val="30"/>
        </w:rPr>
        <w:t>9</w:t>
      </w:r>
    </w:p>
    <w:p w:rsidR="00DF04FE" w:rsidRPr="009B7061" w:rsidRDefault="00FA15EC" w:rsidP="009B7061">
      <w:pPr>
        <w:rPr>
          <w:i/>
          <w:color w:val="262626" w:themeColor="text1" w:themeTint="D9"/>
          <w:sz w:val="72"/>
        </w:rPr>
      </w:pPr>
      <w:r>
        <w:rPr>
          <w:i/>
          <w:color w:val="262626" w:themeColor="text1" w:themeTint="D9"/>
          <w:sz w:val="72"/>
        </w:rPr>
        <w:br w:type="page"/>
      </w:r>
      <w:bookmarkStart w:id="1" w:name="_gjdgxs" w:colFirst="0" w:colLast="0"/>
      <w:bookmarkEnd w:id="1"/>
    </w:p>
    <w:p w:rsidR="001A42BB" w:rsidRDefault="001A42BB">
      <w:pPr>
        <w:pStyle w:val="Normal1"/>
        <w:spacing w:line="240" w:lineRule="auto"/>
        <w:pPrChange w:id="2" w:author="Cesar Esteban Hernandez Bravo" w:date="2019-02-27T19:58:00Z">
          <w:pPr>
            <w:pStyle w:val="Normal1"/>
          </w:pPr>
        </w:pPrChange>
      </w:pPr>
    </w:p>
    <w:p w:rsidR="00880CD4" w:rsidRDefault="00880CD4">
      <w:pPr>
        <w:pStyle w:val="Normal1"/>
        <w:numPr>
          <w:ilvl w:val="0"/>
          <w:numId w:val="22"/>
        </w:numPr>
        <w:spacing w:line="240" w:lineRule="auto"/>
        <w:rPr>
          <w:ins w:id="3" w:author="Cesar Esteban Hernandez Bravo" w:date="2019-02-28T09:01:00Z"/>
          <w:color w:val="FF0000"/>
        </w:rPr>
        <w:pPrChange w:id="4" w:author="Cesar Esteban Hernandez Bravo" w:date="2019-02-28T09:01:00Z">
          <w:pPr>
            <w:pStyle w:val="Normal1"/>
            <w:spacing w:line="240" w:lineRule="auto"/>
          </w:pPr>
        </w:pPrChange>
      </w:pPr>
      <w:ins w:id="5" w:author="Cesar Esteban Hernandez Bravo" w:date="2019-02-27T19:41:00Z">
        <w:r>
          <w:t xml:space="preserve">Objetivo del proyecto. </w:t>
        </w:r>
      </w:ins>
      <w:ins w:id="6" w:author="Cesar Esteban Hernandez Bravo" w:date="2019-02-27T19:42:00Z">
        <w:r>
          <w:rPr>
            <w:color w:val="FF0000"/>
          </w:rPr>
          <w:t>Esteban</w:t>
        </w:r>
      </w:ins>
    </w:p>
    <w:p w:rsidR="001C6EBD" w:rsidRDefault="001C6EBD" w:rsidP="001C6EBD">
      <w:pPr>
        <w:pStyle w:val="Normal1"/>
        <w:spacing w:line="240" w:lineRule="auto"/>
        <w:ind w:left="1080"/>
        <w:rPr>
          <w:ins w:id="7" w:author="Cesar Esteban Hernandez Bravo" w:date="2019-02-28T09:10:00Z"/>
          <w:rFonts w:ascii="Arial" w:hAnsi="Arial" w:cs="Arial"/>
          <w:color w:val="auto"/>
        </w:rPr>
      </w:pPr>
      <w:ins w:id="8" w:author="Cesar Esteban Hernandez Bravo" w:date="2019-02-28T09:01:00Z">
        <w:r>
          <w:rPr>
            <w:color w:val="auto"/>
          </w:rPr>
          <w:t>Dise</w:t>
        </w:r>
      </w:ins>
      <w:ins w:id="9" w:author="Cesar Esteban Hernandez Bravo" w:date="2019-02-28T09:02:00Z">
        <w:r>
          <w:rPr>
            <w:rFonts w:ascii="Arial" w:hAnsi="Arial" w:cs="Arial"/>
            <w:color w:val="auto"/>
          </w:rPr>
          <w:t xml:space="preserve">ñar e implementar una aplicación que permita buscar y consultar la agenda de eventos artísticos y culturales que se </w:t>
        </w:r>
      </w:ins>
      <w:ins w:id="10" w:author="Cesar Esteban Hernandez Bravo" w:date="2019-02-28T09:03:00Z">
        <w:r>
          <w:rPr>
            <w:rFonts w:ascii="Arial" w:hAnsi="Arial" w:cs="Arial"/>
            <w:color w:val="auto"/>
          </w:rPr>
          <w:t xml:space="preserve">ofrecen en los distintos recintos de la capital además de la consulta de los atractivos turísticos mas importantes </w:t>
        </w:r>
      </w:ins>
      <w:ins w:id="11" w:author="Cesar Esteban Hernandez Bravo" w:date="2019-02-28T09:06:00Z">
        <w:r>
          <w:rPr>
            <w:rFonts w:ascii="Arial" w:hAnsi="Arial" w:cs="Arial"/>
            <w:color w:val="auto"/>
          </w:rPr>
          <w:t>del estado</w:t>
        </w:r>
      </w:ins>
      <w:ins w:id="12" w:author="Cesar Esteban Hernandez Bravo" w:date="2019-02-28T09:07:00Z">
        <w:r>
          <w:rPr>
            <w:rFonts w:ascii="Arial" w:hAnsi="Arial" w:cs="Arial"/>
            <w:color w:val="auto"/>
          </w:rPr>
          <w:t xml:space="preserve">, permitiendo a los usuarios emitir comentarios y datos de interés </w:t>
        </w:r>
      </w:ins>
      <w:ins w:id="13" w:author="Cesar Esteban Hernandez Bravo" w:date="2019-02-28T09:08:00Z">
        <w:r>
          <w:rPr>
            <w:rFonts w:ascii="Arial" w:hAnsi="Arial" w:cs="Arial"/>
            <w:color w:val="auto"/>
          </w:rPr>
          <w:t>para compartir con otros usuarios.</w:t>
        </w:r>
      </w:ins>
    </w:p>
    <w:p w:rsidR="001C6EBD" w:rsidRDefault="001C6EBD">
      <w:pPr>
        <w:pStyle w:val="Normal1"/>
        <w:spacing w:line="240" w:lineRule="auto"/>
        <w:ind w:left="1080"/>
        <w:rPr>
          <w:ins w:id="14" w:author="Cesar Esteban Hernandez Bravo" w:date="2019-03-03T09:56:00Z"/>
          <w:rFonts w:ascii="Arial" w:hAnsi="Arial" w:cs="Arial"/>
          <w:color w:val="auto"/>
        </w:rPr>
      </w:pPr>
      <w:ins w:id="15" w:author="Cesar Esteban Hernandez Bravo" w:date="2019-02-28T09:10:00Z">
        <w:r w:rsidRPr="00A94DE4">
          <w:rPr>
            <w:rFonts w:ascii="Arial" w:hAnsi="Arial" w:cs="Arial"/>
            <w:color w:val="auto"/>
            <w:rPrChange w:id="16" w:author="Cesar Esteban Hernandez Bravo" w:date="2019-02-28T09:19:00Z">
              <w:rPr>
                <w:color w:val="auto"/>
              </w:rPr>
            </w:rPrChange>
          </w:rPr>
          <w:t>Recopilar la información de los lug</w:t>
        </w:r>
      </w:ins>
      <w:ins w:id="17" w:author="Cesar Esteban Hernandez Bravo" w:date="2019-02-28T09:11:00Z">
        <w:r w:rsidRPr="00A94DE4">
          <w:rPr>
            <w:rFonts w:ascii="Arial" w:hAnsi="Arial" w:cs="Arial"/>
            <w:color w:val="auto"/>
            <w:rPrChange w:id="18" w:author="Cesar Esteban Hernandez Bravo" w:date="2019-02-28T09:19:00Z">
              <w:rPr>
                <w:color w:val="auto"/>
              </w:rPr>
            </w:rPrChange>
          </w:rPr>
          <w:t>ares turísticos y culturales dentro de la capital de Puebla</w:t>
        </w:r>
        <w:r w:rsidR="00A94DE4" w:rsidRPr="00A94DE4">
          <w:rPr>
            <w:rFonts w:ascii="Arial" w:hAnsi="Arial" w:cs="Arial"/>
            <w:color w:val="auto"/>
            <w:rPrChange w:id="19" w:author="Cesar Esteban Hernandez Bravo" w:date="2019-02-28T09:19:00Z">
              <w:rPr>
                <w:color w:val="auto"/>
              </w:rPr>
            </w:rPrChange>
          </w:rPr>
          <w:t>, que es donde se concentr</w:t>
        </w:r>
      </w:ins>
      <w:ins w:id="20" w:author="Cesar Esteban Hernandez Bravo" w:date="2019-02-28T09:12:00Z">
        <w:r w:rsidR="00A94DE4" w:rsidRPr="00A94DE4">
          <w:rPr>
            <w:rFonts w:ascii="Arial" w:hAnsi="Arial" w:cs="Arial"/>
            <w:color w:val="auto"/>
            <w:rPrChange w:id="21" w:author="Cesar Esteban Hernandez Bravo" w:date="2019-02-28T09:19:00Z">
              <w:rPr>
                <w:color w:val="auto"/>
              </w:rPr>
            </w:rPrChange>
          </w:rPr>
          <w:t>a el mayor numero de lugares turísticos</w:t>
        </w:r>
      </w:ins>
      <w:ins w:id="22" w:author="Cesar Esteban Hernandez Bravo" w:date="2019-02-28T09:13:00Z">
        <w:r w:rsidR="00A94DE4" w:rsidRPr="00A94DE4">
          <w:rPr>
            <w:rFonts w:ascii="Arial" w:hAnsi="Arial" w:cs="Arial"/>
            <w:color w:val="auto"/>
            <w:rPrChange w:id="23" w:author="Cesar Esteban Hernandez Bravo" w:date="2019-02-28T09:19:00Z">
              <w:rPr>
                <w:color w:val="auto"/>
              </w:rPr>
            </w:rPrChange>
          </w:rPr>
          <w:t xml:space="preserve"> y donde se ve el mayor numero de afluencia d</w:t>
        </w:r>
      </w:ins>
      <w:ins w:id="24" w:author="Cesar Esteban Hernandez Bravo" w:date="2019-02-28T09:14:00Z">
        <w:r w:rsidR="00A94DE4" w:rsidRPr="00A94DE4">
          <w:rPr>
            <w:rFonts w:ascii="Arial" w:hAnsi="Arial" w:cs="Arial"/>
            <w:color w:val="auto"/>
            <w:rPrChange w:id="25" w:author="Cesar Esteban Hernandez Bravo" w:date="2019-02-28T09:19:00Z">
              <w:rPr>
                <w:color w:val="auto"/>
              </w:rPr>
            </w:rPrChange>
          </w:rPr>
          <w:t>e visitantes, teniendo una cantidad de 9,901,420 de personas que visitan la Capital del estado</w:t>
        </w:r>
      </w:ins>
      <w:ins w:id="26" w:author="Cesar Esteban Hernandez Bravo" w:date="2019-02-28T09:16:00Z">
        <w:r w:rsidR="00A94DE4" w:rsidRPr="00A94DE4">
          <w:rPr>
            <w:rFonts w:ascii="Arial" w:hAnsi="Arial" w:cs="Arial"/>
            <w:color w:val="auto"/>
            <w:rPrChange w:id="27" w:author="Cesar Esteban Hernandez Bravo" w:date="2019-02-28T09:19:00Z">
              <w:rPr>
                <w:color w:val="auto"/>
              </w:rPr>
            </w:rPrChange>
          </w:rPr>
          <w:t>, c</w:t>
        </w:r>
      </w:ins>
      <w:ins w:id="28" w:author="Cesar Esteban Hernandez Bravo" w:date="2019-02-28T09:17:00Z">
        <w:r w:rsidR="00A94DE4" w:rsidRPr="00A94DE4">
          <w:rPr>
            <w:rFonts w:ascii="Arial" w:hAnsi="Arial" w:cs="Arial"/>
            <w:color w:val="auto"/>
            <w:rPrChange w:id="29" w:author="Cesar Esteban Hernandez Bravo" w:date="2019-02-28T09:19:00Z">
              <w:rPr>
                <w:color w:val="auto"/>
              </w:rPr>
            </w:rPrChange>
          </w:rPr>
          <w:t>on un derrame económico de $11,143,397,925.00</w:t>
        </w:r>
      </w:ins>
      <w:ins w:id="30" w:author="Cesar Esteban Hernandez Bravo" w:date="2019-02-28T09:18:00Z">
        <w:r w:rsidR="00A94DE4" w:rsidRPr="00A94DE4">
          <w:rPr>
            <w:rFonts w:ascii="Arial" w:hAnsi="Arial" w:cs="Arial"/>
            <w:color w:val="auto"/>
            <w:rPrChange w:id="31" w:author="Cesar Esteban Hernandez Bravo" w:date="2019-02-28T09:19:00Z">
              <w:rPr>
                <w:color w:val="auto"/>
              </w:rPr>
            </w:rPrChange>
          </w:rPr>
          <w:t xml:space="preserve">, se pretende crear una </w:t>
        </w:r>
      </w:ins>
      <w:ins w:id="32" w:author="Cesar Esteban Hernandez Bravo" w:date="2019-02-28T09:19:00Z">
        <w:r w:rsidR="00A94DE4" w:rsidRPr="00A94DE4">
          <w:rPr>
            <w:rFonts w:ascii="Arial" w:hAnsi="Arial" w:cs="Arial"/>
            <w:color w:val="auto"/>
          </w:rPr>
          <w:t>página</w:t>
        </w:r>
      </w:ins>
      <w:ins w:id="33" w:author="Cesar Esteban Hernandez Bravo" w:date="2019-02-28T09:18:00Z">
        <w:r w:rsidR="00A94DE4" w:rsidRPr="00A94DE4">
          <w:rPr>
            <w:rFonts w:ascii="Arial" w:hAnsi="Arial" w:cs="Arial"/>
            <w:color w:val="auto"/>
            <w:rPrChange w:id="34" w:author="Cesar Esteban Hernandez Bravo" w:date="2019-02-28T09:19:00Z">
              <w:rPr>
                <w:color w:val="auto"/>
              </w:rPr>
            </w:rPrChange>
          </w:rPr>
          <w:t xml:space="preserve"> web que</w:t>
        </w:r>
      </w:ins>
      <w:ins w:id="35" w:author="Cesar Esteban Hernandez Bravo" w:date="2019-02-28T09:19:00Z">
        <w:r w:rsidR="00A94DE4">
          <w:rPr>
            <w:rFonts w:ascii="Arial" w:hAnsi="Arial" w:cs="Arial"/>
            <w:color w:val="auto"/>
          </w:rPr>
          <w:t xml:space="preserve"> </w:t>
        </w:r>
      </w:ins>
      <w:ins w:id="36" w:author="Cesar Esteban Hernandez Bravo" w:date="2019-02-28T09:27:00Z">
        <w:r w:rsidR="00FF616B">
          <w:rPr>
            <w:rFonts w:ascii="Arial" w:hAnsi="Arial" w:cs="Arial"/>
            <w:color w:val="auto"/>
          </w:rPr>
          <w:t>albergue el concentrado de l</w:t>
        </w:r>
      </w:ins>
      <w:ins w:id="37" w:author="Cesar Esteban Hernandez Bravo" w:date="2019-02-28T09:28:00Z">
        <w:r w:rsidR="00FF616B">
          <w:rPr>
            <w:rFonts w:ascii="Arial" w:hAnsi="Arial" w:cs="Arial"/>
            <w:color w:val="auto"/>
          </w:rPr>
          <w:t xml:space="preserve">ugares </w:t>
        </w:r>
      </w:ins>
      <w:ins w:id="38" w:author="Cesar Esteban Hernandez Bravo" w:date="2019-03-03T09:01:00Z">
        <w:r w:rsidR="001F5DDA">
          <w:rPr>
            <w:rFonts w:ascii="Arial" w:hAnsi="Arial" w:cs="Arial"/>
            <w:color w:val="auto"/>
          </w:rPr>
          <w:t>y</w:t>
        </w:r>
      </w:ins>
      <w:ins w:id="39" w:author="Cesar Esteban Hernandez Bravo" w:date="2019-02-28T09:28:00Z">
        <w:r w:rsidR="00FF616B">
          <w:rPr>
            <w:rFonts w:ascii="Arial" w:hAnsi="Arial" w:cs="Arial"/>
            <w:color w:val="auto"/>
          </w:rPr>
          <w:t xml:space="preserve"> eventos turísticos que</w:t>
        </w:r>
      </w:ins>
      <w:ins w:id="40" w:author="Cesar Esteban Hernandez Bravo" w:date="2019-03-03T09:02:00Z">
        <w:r w:rsidR="001F5DDA">
          <w:rPr>
            <w:rFonts w:ascii="Arial" w:hAnsi="Arial" w:cs="Arial"/>
            <w:color w:val="auto"/>
          </w:rPr>
          <w:t xml:space="preserve"> se llevan acabo en la capital de Puebla, </w:t>
        </w:r>
      </w:ins>
      <w:ins w:id="41" w:author="Cesar Esteban Hernandez Bravo" w:date="2019-03-03T09:03:00Z">
        <w:r w:rsidR="001F5DDA">
          <w:rPr>
            <w:rFonts w:ascii="Arial" w:hAnsi="Arial" w:cs="Arial"/>
            <w:color w:val="auto"/>
          </w:rPr>
          <w:t xml:space="preserve">también se considera importante incluir, en el concentrado de </w:t>
        </w:r>
      </w:ins>
      <w:ins w:id="42" w:author="Cesar Esteban Hernandez Bravo" w:date="2019-03-03T09:04:00Z">
        <w:r w:rsidR="001F5DDA">
          <w:rPr>
            <w:rFonts w:ascii="Arial" w:hAnsi="Arial" w:cs="Arial"/>
            <w:color w:val="auto"/>
          </w:rPr>
          <w:t>lugares</w:t>
        </w:r>
      </w:ins>
      <w:ins w:id="43" w:author="Cesar Esteban Hernandez Bravo" w:date="2019-03-03T09:03:00Z">
        <w:r w:rsidR="001F5DDA">
          <w:rPr>
            <w:rFonts w:ascii="Arial" w:hAnsi="Arial" w:cs="Arial"/>
            <w:color w:val="auto"/>
          </w:rPr>
          <w:t xml:space="preserve"> </w:t>
        </w:r>
      </w:ins>
      <w:ins w:id="44" w:author="Cesar Esteban Hernandez Bravo" w:date="2019-03-03T09:04:00Z">
        <w:r w:rsidR="001F5DDA">
          <w:rPr>
            <w:rFonts w:ascii="Arial" w:hAnsi="Arial" w:cs="Arial"/>
            <w:color w:val="auto"/>
          </w:rPr>
          <w:t>turísticos</w:t>
        </w:r>
      </w:ins>
      <w:ins w:id="45" w:author="Cesar Esteban Hernandez Bravo" w:date="2019-03-03T09:03:00Z">
        <w:r w:rsidR="001F5DDA">
          <w:rPr>
            <w:rFonts w:ascii="Arial" w:hAnsi="Arial" w:cs="Arial"/>
            <w:color w:val="auto"/>
          </w:rPr>
          <w:t>, los pueblos mágicos del estado</w:t>
        </w:r>
      </w:ins>
      <w:ins w:id="46" w:author="Cesar Esteban Hernandez Bravo" w:date="2019-03-03T09:05:00Z">
        <w:r w:rsidR="001F5DDA">
          <w:rPr>
            <w:rFonts w:ascii="Arial" w:hAnsi="Arial" w:cs="Arial"/>
            <w:color w:val="auto"/>
          </w:rPr>
          <w:t>, considerados</w:t>
        </w:r>
      </w:ins>
      <w:ins w:id="47" w:author="Cesar Esteban Hernandez Bravo" w:date="2019-03-03T09:06:00Z">
        <w:r w:rsidR="001F5DDA">
          <w:rPr>
            <w:rFonts w:ascii="Arial" w:hAnsi="Arial" w:cs="Arial"/>
            <w:color w:val="auto"/>
          </w:rPr>
          <w:t xml:space="preserve"> un atractivo destacable en todo el país, la publicidad de sus eventos regulares y </w:t>
        </w:r>
      </w:ins>
      <w:ins w:id="48" w:author="Cesar Esteban Hernandez Bravo" w:date="2019-03-03T09:07:00Z">
        <w:r w:rsidR="001F5DDA">
          <w:rPr>
            <w:rFonts w:ascii="Arial" w:hAnsi="Arial" w:cs="Arial"/>
            <w:color w:val="auto"/>
          </w:rPr>
          <w:t xml:space="preserve">esporádicos </w:t>
        </w:r>
      </w:ins>
      <w:ins w:id="49" w:author="Cesar Esteban Hernandez Bravo" w:date="2019-03-03T09:08:00Z">
        <w:r w:rsidR="001F5DDA">
          <w:rPr>
            <w:rFonts w:ascii="Arial" w:hAnsi="Arial" w:cs="Arial"/>
            <w:color w:val="auto"/>
          </w:rPr>
          <w:t>recae en la necesidad de</w:t>
        </w:r>
      </w:ins>
      <w:ins w:id="50" w:author="Cesar Esteban Hernandez Bravo" w:date="2019-03-03T09:09:00Z">
        <w:r w:rsidR="001F5DDA">
          <w:rPr>
            <w:rFonts w:ascii="Arial" w:hAnsi="Arial" w:cs="Arial"/>
            <w:color w:val="auto"/>
          </w:rPr>
          <w:t xml:space="preserve"> que la población de Puebla conozca los eventos </w:t>
        </w:r>
      </w:ins>
      <w:ins w:id="51" w:author="Cesar Esteban Hernandez Bravo" w:date="2019-03-03T09:10:00Z">
        <w:r w:rsidR="001F5DDA">
          <w:rPr>
            <w:rFonts w:ascii="Arial" w:hAnsi="Arial" w:cs="Arial"/>
            <w:color w:val="auto"/>
          </w:rPr>
          <w:t xml:space="preserve">regulares o representativos del atractivo y tengan un </w:t>
        </w:r>
      </w:ins>
      <w:ins w:id="52" w:author="Cesar Esteban Hernandez Bravo" w:date="2019-03-03T09:11:00Z">
        <w:r w:rsidR="0032663B">
          <w:rPr>
            <w:rFonts w:ascii="Arial" w:hAnsi="Arial" w:cs="Arial"/>
            <w:color w:val="auto"/>
          </w:rPr>
          <w:t xml:space="preserve">mejor </w:t>
        </w:r>
      </w:ins>
      <w:ins w:id="53" w:author="Cesar Esteban Hernandez Bravo" w:date="2019-03-03T09:12:00Z">
        <w:r w:rsidR="0032663B">
          <w:rPr>
            <w:rFonts w:ascii="Arial" w:hAnsi="Arial" w:cs="Arial"/>
            <w:color w:val="auto"/>
          </w:rPr>
          <w:t>conocimiento de las actividades que se llevan a cabo</w:t>
        </w:r>
      </w:ins>
      <w:ins w:id="54" w:author="Cesar Esteban Hernandez Bravo" w:date="2019-03-03T09:53:00Z">
        <w:r w:rsidR="003820C4">
          <w:rPr>
            <w:rFonts w:ascii="Arial" w:hAnsi="Arial" w:cs="Arial"/>
            <w:color w:val="auto"/>
          </w:rPr>
          <w:t>,</w:t>
        </w:r>
      </w:ins>
      <w:ins w:id="55" w:author="Cesar Esteban Hernandez Bravo" w:date="2019-03-03T09:12:00Z">
        <w:r w:rsidR="0032663B">
          <w:rPr>
            <w:rFonts w:ascii="Arial" w:hAnsi="Arial" w:cs="Arial"/>
            <w:color w:val="auto"/>
          </w:rPr>
          <w:t xml:space="preserve"> para incitar </w:t>
        </w:r>
      </w:ins>
      <w:ins w:id="56" w:author="Cesar Esteban Hernandez Bravo" w:date="2019-03-03T09:53:00Z">
        <w:r w:rsidR="003820C4">
          <w:rPr>
            <w:rFonts w:ascii="Arial" w:hAnsi="Arial" w:cs="Arial"/>
            <w:color w:val="auto"/>
          </w:rPr>
          <w:t>la asistencia</w:t>
        </w:r>
      </w:ins>
      <w:ins w:id="57" w:author="Cesar Esteban Hernandez Bravo" w:date="2019-03-03T09:51:00Z">
        <w:r w:rsidR="004000F9">
          <w:rPr>
            <w:rFonts w:ascii="Arial" w:hAnsi="Arial" w:cs="Arial"/>
            <w:color w:val="auto"/>
          </w:rPr>
          <w:t xml:space="preserve"> al</w:t>
        </w:r>
      </w:ins>
      <w:ins w:id="58" w:author="Cesar Esteban Hernandez Bravo" w:date="2019-03-03T09:52:00Z">
        <w:r w:rsidR="004000F9">
          <w:rPr>
            <w:rFonts w:ascii="Arial" w:hAnsi="Arial" w:cs="Arial"/>
            <w:color w:val="auto"/>
          </w:rPr>
          <w:t xml:space="preserve"> pueblo mágico</w:t>
        </w:r>
      </w:ins>
      <w:ins w:id="59" w:author="Cesar Esteban Hernandez Bravo" w:date="2019-03-03T09:53:00Z">
        <w:r w:rsidR="003820C4">
          <w:rPr>
            <w:rFonts w:ascii="Arial" w:hAnsi="Arial" w:cs="Arial"/>
            <w:color w:val="auto"/>
          </w:rPr>
          <w:t xml:space="preserve">, también ser e necesario mencionar los eventos </w:t>
        </w:r>
      </w:ins>
      <w:ins w:id="60" w:author="Cesar Esteban Hernandez Bravo" w:date="2019-03-03T09:54:00Z">
        <w:r w:rsidR="003820C4">
          <w:rPr>
            <w:rFonts w:ascii="Arial" w:hAnsi="Arial" w:cs="Arial"/>
            <w:color w:val="auto"/>
          </w:rPr>
          <w:t xml:space="preserve">esporádicos o no tan conocidos de los lugares, que también forman parte del repertorio de atractivos del lugar que por no ser tan conocidos, se ven faltos de </w:t>
        </w:r>
      </w:ins>
      <w:ins w:id="61" w:author="Cesar Esteban Hernandez Bravo" w:date="2019-03-03T09:58:00Z">
        <w:r w:rsidR="003820C4">
          <w:rPr>
            <w:rFonts w:ascii="Arial" w:hAnsi="Arial" w:cs="Arial"/>
            <w:color w:val="auto"/>
          </w:rPr>
          <w:t>público</w:t>
        </w:r>
      </w:ins>
      <w:ins w:id="62" w:author="Cesar Esteban Hernandez Bravo" w:date="2019-03-03T09:56:00Z">
        <w:r w:rsidR="003820C4">
          <w:rPr>
            <w:rFonts w:ascii="Arial" w:hAnsi="Arial" w:cs="Arial"/>
            <w:color w:val="auto"/>
          </w:rPr>
          <w:t>.</w:t>
        </w:r>
      </w:ins>
    </w:p>
    <w:p w:rsidR="003820C4" w:rsidRDefault="003820C4">
      <w:pPr>
        <w:pStyle w:val="Normal1"/>
        <w:spacing w:line="240" w:lineRule="auto"/>
        <w:ind w:left="1080"/>
        <w:rPr>
          <w:ins w:id="63" w:author="Cesar Esteban Hernandez Bravo" w:date="2019-03-03T09:58:00Z"/>
          <w:rFonts w:ascii="Arial" w:hAnsi="Arial" w:cs="Arial"/>
          <w:color w:val="auto"/>
        </w:rPr>
      </w:pPr>
      <w:ins w:id="64" w:author="Cesar Esteban Hernandez Bravo" w:date="2019-03-03T09:56:00Z">
        <w:r>
          <w:rPr>
            <w:rFonts w:ascii="Arial" w:hAnsi="Arial" w:cs="Arial"/>
            <w:color w:val="auto"/>
          </w:rPr>
          <w:t>Se pretende que alrededor de estos lugares turísticos se identifiquen los lugares para la ingesta de alimentos</w:t>
        </w:r>
      </w:ins>
      <w:ins w:id="65" w:author="Cesar Esteban Hernandez Bravo" w:date="2019-03-03T09:57:00Z">
        <w:r>
          <w:rPr>
            <w:rFonts w:ascii="Arial" w:hAnsi="Arial" w:cs="Arial"/>
            <w:color w:val="auto"/>
          </w:rPr>
          <w:t xml:space="preserve"> como lo son los restaurantes, fondas y lugares que no sean tan turísticos </w:t>
        </w:r>
      </w:ins>
      <w:ins w:id="66" w:author="Cesar Esteban Hernandez Bravo" w:date="2019-03-03T09:58:00Z">
        <w:r>
          <w:rPr>
            <w:rFonts w:ascii="Arial" w:hAnsi="Arial" w:cs="Arial"/>
            <w:color w:val="auto"/>
          </w:rPr>
          <w:t xml:space="preserve">pero que por recomendación de los locales del lugar y los turistas, sean de interés para todo el que entre a la </w:t>
        </w:r>
      </w:ins>
      <w:ins w:id="67" w:author="Cesar Esteban Hernandez Bravo" w:date="2019-03-03T09:59:00Z">
        <w:r>
          <w:rPr>
            <w:rFonts w:ascii="Arial" w:hAnsi="Arial" w:cs="Arial"/>
            <w:color w:val="auto"/>
          </w:rPr>
          <w:t>página</w:t>
        </w:r>
      </w:ins>
      <w:ins w:id="68" w:author="Cesar Esteban Hernandez Bravo" w:date="2019-03-03T09:58:00Z">
        <w:r>
          <w:rPr>
            <w:rFonts w:ascii="Arial" w:hAnsi="Arial" w:cs="Arial"/>
            <w:color w:val="auto"/>
          </w:rPr>
          <w:t>.</w:t>
        </w:r>
        <w:bookmarkStart w:id="69" w:name="_GoBack"/>
        <w:bookmarkEnd w:id="69"/>
      </w:ins>
    </w:p>
    <w:p w:rsidR="003820C4" w:rsidRDefault="003820C4">
      <w:pPr>
        <w:pStyle w:val="Normal1"/>
        <w:spacing w:line="240" w:lineRule="auto"/>
        <w:ind w:left="1080"/>
        <w:rPr>
          <w:ins w:id="70" w:author="Cesar Esteban Hernandez Bravo" w:date="2019-03-03T09:05:00Z"/>
          <w:rFonts w:ascii="Arial" w:hAnsi="Arial" w:cs="Arial"/>
          <w:color w:val="auto"/>
        </w:rPr>
      </w:pPr>
    </w:p>
    <w:p w:rsidR="001F5DDA" w:rsidRPr="00A94DE4" w:rsidRDefault="001F5DDA">
      <w:pPr>
        <w:pStyle w:val="Normal1"/>
        <w:spacing w:line="240" w:lineRule="auto"/>
        <w:ind w:left="1080"/>
        <w:rPr>
          <w:ins w:id="71" w:author="Cesar Esteban Hernandez Bravo" w:date="2019-02-27T19:41:00Z"/>
          <w:rFonts w:ascii="Arial" w:hAnsi="Arial" w:cs="Arial"/>
          <w:color w:val="auto"/>
          <w:rPrChange w:id="72" w:author="Cesar Esteban Hernandez Bravo" w:date="2019-02-28T09:19:00Z">
            <w:rPr>
              <w:ins w:id="73" w:author="Cesar Esteban Hernandez Bravo" w:date="2019-02-27T19:41:00Z"/>
            </w:rPr>
          </w:rPrChange>
        </w:rPr>
        <w:pPrChange w:id="74" w:author="Cesar Esteban Hernandez Bravo" w:date="2019-02-28T09:11:00Z">
          <w:pPr>
            <w:pStyle w:val="Normal1"/>
          </w:pPr>
        </w:pPrChange>
      </w:pPr>
    </w:p>
    <w:p w:rsidR="00880CD4" w:rsidRDefault="00880CD4">
      <w:pPr>
        <w:pStyle w:val="Normal1"/>
        <w:spacing w:line="240" w:lineRule="auto"/>
        <w:rPr>
          <w:ins w:id="75" w:author="Cesar Esteban Hernandez Bravo" w:date="2019-02-28T08:27:00Z"/>
          <w:color w:val="FF0000"/>
        </w:rPr>
      </w:pPr>
      <w:ins w:id="76" w:author="Cesar Esteban Hernandez Bravo" w:date="2019-02-27T19:41:00Z">
        <w:r>
          <w:t>2.</w:t>
        </w:r>
        <w:r>
          <w:tab/>
          <w:t>Funcionalidad que cubrirá (listado y descripción de funciones).</w:t>
        </w:r>
      </w:ins>
      <w:ins w:id="77" w:author="Cesar Esteban Hernandez Bravo" w:date="2019-02-27T19:42:00Z">
        <w:r>
          <w:t xml:space="preserve"> </w:t>
        </w:r>
        <w:r>
          <w:rPr>
            <w:color w:val="FF0000"/>
          </w:rPr>
          <w:t>Uriel</w:t>
        </w:r>
      </w:ins>
    </w:p>
    <w:p w:rsidR="00D27A8C" w:rsidRDefault="00D27A8C" w:rsidP="00D27A8C">
      <w:pPr>
        <w:pStyle w:val="Normal1"/>
        <w:numPr>
          <w:ilvl w:val="0"/>
          <w:numId w:val="21"/>
        </w:numPr>
        <w:spacing w:line="240" w:lineRule="auto"/>
        <w:rPr>
          <w:ins w:id="78" w:author="Cesar Esteban Hernandez Bravo" w:date="2019-02-28T08:28:00Z"/>
          <w:color w:val="auto"/>
        </w:rPr>
      </w:pPr>
      <w:ins w:id="79" w:author="Cesar Esteban Hernandez Bravo" w:date="2019-02-28T08:27:00Z">
        <w:r>
          <w:rPr>
            <w:color w:val="auto"/>
          </w:rPr>
          <w:t xml:space="preserve">Conciertos </w:t>
        </w:r>
      </w:ins>
    </w:p>
    <w:p w:rsidR="00D27A8C" w:rsidRPr="001C6EBD" w:rsidRDefault="00D27A8C">
      <w:pPr>
        <w:pStyle w:val="Normal1"/>
        <w:numPr>
          <w:ilvl w:val="0"/>
          <w:numId w:val="21"/>
        </w:numPr>
        <w:spacing w:line="240" w:lineRule="auto"/>
        <w:rPr>
          <w:ins w:id="80" w:author="Cesar Esteban Hernandez Bravo" w:date="2019-02-28T08:28:00Z"/>
          <w:color w:val="auto"/>
        </w:rPr>
      </w:pPr>
      <w:ins w:id="81" w:author="Cesar Esteban Hernandez Bravo" w:date="2019-02-28T08:28:00Z">
        <w:r>
          <w:rPr>
            <w:color w:val="auto"/>
          </w:rPr>
          <w:t>Monumentos históricos</w:t>
        </w:r>
      </w:ins>
    </w:p>
    <w:p w:rsidR="00D27A8C" w:rsidRDefault="00D27A8C">
      <w:pPr>
        <w:pStyle w:val="Normal1"/>
        <w:numPr>
          <w:ilvl w:val="0"/>
          <w:numId w:val="21"/>
        </w:numPr>
        <w:spacing w:line="240" w:lineRule="auto"/>
        <w:rPr>
          <w:ins w:id="82" w:author="Cesar Esteban Hernandez Bravo" w:date="2019-02-28T09:02:00Z"/>
          <w:color w:val="auto"/>
        </w:rPr>
      </w:pPr>
      <w:ins w:id="83" w:author="Cesar Esteban Hernandez Bravo" w:date="2019-02-28T08:28:00Z">
        <w:r>
          <w:rPr>
            <w:color w:val="auto"/>
          </w:rPr>
          <w:t>Zonas históricas/turísticas</w:t>
        </w:r>
      </w:ins>
    </w:p>
    <w:p w:rsidR="001C6EBD" w:rsidRDefault="001C6EBD">
      <w:pPr>
        <w:pStyle w:val="Normal1"/>
        <w:numPr>
          <w:ilvl w:val="0"/>
          <w:numId w:val="21"/>
        </w:numPr>
        <w:spacing w:line="240" w:lineRule="auto"/>
        <w:rPr>
          <w:ins w:id="84" w:author="Cesar Esteban Hernandez Bravo" w:date="2019-02-28T09:07:00Z"/>
          <w:color w:val="auto"/>
        </w:rPr>
      </w:pPr>
      <w:ins w:id="85" w:author="Cesar Esteban Hernandez Bravo" w:date="2019-02-28T09:02:00Z">
        <w:r>
          <w:rPr>
            <w:color w:val="auto"/>
          </w:rPr>
          <w:t>Restaurantes</w:t>
        </w:r>
      </w:ins>
    </w:p>
    <w:p w:rsidR="001C6EBD" w:rsidRDefault="001C6EBD">
      <w:pPr>
        <w:pStyle w:val="Normal1"/>
        <w:numPr>
          <w:ilvl w:val="0"/>
          <w:numId w:val="21"/>
        </w:numPr>
        <w:spacing w:line="240" w:lineRule="auto"/>
        <w:rPr>
          <w:ins w:id="86" w:author="Cesar Esteban Hernandez Bravo" w:date="2019-02-28T09:36:00Z"/>
          <w:color w:val="auto"/>
        </w:rPr>
      </w:pPr>
      <w:ins w:id="87" w:author="Cesar Esteban Hernandez Bravo" w:date="2019-02-28T09:07:00Z">
        <w:r>
          <w:rPr>
            <w:color w:val="auto"/>
          </w:rPr>
          <w:t xml:space="preserve">Eventos artísticos </w:t>
        </w:r>
      </w:ins>
    </w:p>
    <w:p w:rsidR="00FF616B" w:rsidRPr="00D27A8C" w:rsidRDefault="00FF616B">
      <w:pPr>
        <w:pStyle w:val="Normal1"/>
        <w:numPr>
          <w:ilvl w:val="0"/>
          <w:numId w:val="21"/>
        </w:numPr>
        <w:spacing w:line="240" w:lineRule="auto"/>
        <w:rPr>
          <w:ins w:id="88" w:author="Cesar Esteban Hernandez Bravo" w:date="2019-02-27T19:41:00Z"/>
          <w:color w:val="auto"/>
          <w:rPrChange w:id="89" w:author="Cesar Esteban Hernandez Bravo" w:date="2019-02-28T08:29:00Z">
            <w:rPr>
              <w:ins w:id="90" w:author="Cesar Esteban Hernandez Bravo" w:date="2019-02-27T19:41:00Z"/>
            </w:rPr>
          </w:rPrChange>
        </w:rPr>
        <w:pPrChange w:id="91" w:author="Cesar Esteban Hernandez Bravo" w:date="2019-02-28T08:29:00Z">
          <w:pPr>
            <w:pStyle w:val="Normal1"/>
          </w:pPr>
        </w:pPrChange>
      </w:pPr>
      <w:ins w:id="92" w:author="Cesar Esteban Hernandez Bravo" w:date="2019-02-28T09:36:00Z">
        <w:r>
          <w:rPr>
            <w:color w:val="auto"/>
          </w:rPr>
          <w:t>Leyendas de los lugares</w:t>
        </w:r>
      </w:ins>
    </w:p>
    <w:p w:rsidR="00880CD4" w:rsidRDefault="00880CD4">
      <w:pPr>
        <w:pStyle w:val="Normal1"/>
        <w:spacing w:line="240" w:lineRule="auto"/>
        <w:rPr>
          <w:ins w:id="93" w:author="Cesar Esteban Hernandez Bravo" w:date="2019-02-28T08:30:00Z"/>
          <w:color w:val="FF0000"/>
        </w:rPr>
      </w:pPr>
      <w:ins w:id="94" w:author="Cesar Esteban Hernandez Bravo" w:date="2019-02-27T19:41:00Z">
        <w:r>
          <w:t>3.</w:t>
        </w:r>
        <w:r>
          <w:tab/>
          <w:t>Arquitectura de software (diagrama a bloques)</w:t>
        </w:r>
      </w:ins>
      <w:ins w:id="95" w:author="Cesar Esteban Hernandez Bravo" w:date="2019-02-27T19:42:00Z">
        <w:r>
          <w:t xml:space="preserve"> </w:t>
        </w:r>
        <w:r>
          <w:rPr>
            <w:color w:val="FF0000"/>
          </w:rPr>
          <w:t>Sam</w:t>
        </w:r>
      </w:ins>
    </w:p>
    <w:p w:rsidR="00D27A8C" w:rsidRPr="00880CD4" w:rsidRDefault="00D27A8C">
      <w:pPr>
        <w:pStyle w:val="Normal1"/>
        <w:spacing w:line="240" w:lineRule="auto"/>
        <w:rPr>
          <w:ins w:id="96" w:author="Cesar Esteban Hernandez Bravo" w:date="2019-02-27T19:41:00Z"/>
          <w:color w:val="FF0000"/>
          <w:rPrChange w:id="97" w:author="Cesar Esteban Hernandez Bravo" w:date="2019-02-27T19:42:00Z">
            <w:rPr>
              <w:ins w:id="98" w:author="Cesar Esteban Hernandez Bravo" w:date="2019-02-27T19:41:00Z"/>
            </w:rPr>
          </w:rPrChange>
        </w:rPr>
        <w:pPrChange w:id="99" w:author="Cesar Esteban Hernandez Bravo" w:date="2019-02-27T19:58:00Z">
          <w:pPr>
            <w:pStyle w:val="Normal1"/>
          </w:pPr>
        </w:pPrChange>
      </w:pPr>
    </w:p>
    <w:p w:rsidR="00880CD4" w:rsidRDefault="00880CD4">
      <w:pPr>
        <w:pStyle w:val="Normal1"/>
        <w:spacing w:line="240" w:lineRule="auto"/>
        <w:rPr>
          <w:ins w:id="100" w:author="Cesar Esteban Hernandez Bravo" w:date="2019-02-27T19:41:00Z"/>
        </w:rPr>
        <w:pPrChange w:id="101" w:author="Cesar Esteban Hernandez Bravo" w:date="2019-02-27T19:58:00Z">
          <w:pPr>
            <w:pStyle w:val="Normal1"/>
          </w:pPr>
        </w:pPrChange>
      </w:pPr>
      <w:ins w:id="102" w:author="Cesar Esteban Hernandez Bravo" w:date="2019-02-27T19:41:00Z">
        <w:r>
          <w:lastRenderedPageBreak/>
          <w:t>4.</w:t>
        </w:r>
        <w:r>
          <w:tab/>
          <w:t>Prototipos en boceto de las interfaces.</w:t>
        </w:r>
      </w:ins>
      <w:ins w:id="103" w:author="Cesar Esteban Hernandez Bravo" w:date="2019-02-27T19:42:00Z">
        <w:r>
          <w:t xml:space="preserve"> </w:t>
        </w:r>
        <w:r w:rsidRPr="00880CD4">
          <w:rPr>
            <w:color w:val="FF0000"/>
            <w:rPrChange w:id="104" w:author="Cesar Esteban Hernandez Bravo" w:date="2019-02-27T19:42:00Z">
              <w:rPr/>
            </w:rPrChange>
          </w:rPr>
          <w:t>Lupita</w:t>
        </w:r>
      </w:ins>
    </w:p>
    <w:p w:rsidR="00880CD4" w:rsidRPr="00880CD4" w:rsidRDefault="00880CD4">
      <w:pPr>
        <w:pStyle w:val="Normal1"/>
        <w:spacing w:line="240" w:lineRule="auto"/>
        <w:rPr>
          <w:ins w:id="105" w:author="Cesar Esteban Hernandez Bravo" w:date="2019-02-27T19:41:00Z"/>
          <w:color w:val="FF0000"/>
          <w:rPrChange w:id="106" w:author="Cesar Esteban Hernandez Bravo" w:date="2019-02-27T19:42:00Z">
            <w:rPr>
              <w:ins w:id="107" w:author="Cesar Esteban Hernandez Bravo" w:date="2019-02-27T19:41:00Z"/>
            </w:rPr>
          </w:rPrChange>
        </w:rPr>
        <w:pPrChange w:id="108" w:author="Cesar Esteban Hernandez Bravo" w:date="2019-02-27T19:58:00Z">
          <w:pPr>
            <w:pStyle w:val="Normal1"/>
          </w:pPr>
        </w:pPrChange>
      </w:pPr>
      <w:ins w:id="109" w:author="Cesar Esteban Hernandez Bravo" w:date="2019-02-27T19:41:00Z">
        <w:r>
          <w:t>5.</w:t>
        </w:r>
        <w:r>
          <w:tab/>
          <w:t>Herramientas de desarrollo.</w:t>
        </w:r>
      </w:ins>
      <w:ins w:id="110" w:author="Cesar Esteban Hernandez Bravo" w:date="2019-02-27T19:42:00Z">
        <w:r>
          <w:t xml:space="preserve"> </w:t>
        </w:r>
        <w:r>
          <w:rPr>
            <w:color w:val="FF0000"/>
          </w:rPr>
          <w:t>Miguel</w:t>
        </w:r>
      </w:ins>
    </w:p>
    <w:p w:rsidR="00146F0F" w:rsidRDefault="00880CD4" w:rsidP="00880CD4">
      <w:pPr>
        <w:pStyle w:val="Normal1"/>
        <w:rPr>
          <w:ins w:id="111" w:author="Cesar Esteban Hernandez Bravo" w:date="2019-02-27T19:58:00Z"/>
          <w:color w:val="FF0000"/>
        </w:rPr>
      </w:pPr>
      <w:ins w:id="112" w:author="Cesar Esteban Hernandez Bravo" w:date="2019-02-27T19:41:00Z">
        <w:r>
          <w:t>6.</w:t>
        </w:r>
        <w:r>
          <w:tab/>
        </w:r>
        <w:proofErr w:type="gramStart"/>
        <w:r>
          <w:t>Responsables</w:t>
        </w:r>
        <w:proofErr w:type="gramEnd"/>
        <w:r>
          <w:t xml:space="preserve"> de cada arquitectura.</w:t>
        </w:r>
      </w:ins>
      <w:ins w:id="113" w:author="Cesar Esteban Hernandez Bravo" w:date="2019-02-27T19:42:00Z">
        <w:r>
          <w:t xml:space="preserve"> </w:t>
        </w:r>
        <w:r w:rsidRPr="00880CD4">
          <w:rPr>
            <w:color w:val="FF0000"/>
            <w:rPrChange w:id="114" w:author="Cesar Esteban Hernandez Bravo" w:date="2019-02-27T19:42:00Z">
              <w:rPr/>
            </w:rPrChange>
          </w:rPr>
          <w:t>Esteban</w:t>
        </w:r>
      </w:ins>
    </w:p>
    <w:p w:rsidR="00146F0F" w:rsidRPr="004E073A" w:rsidRDefault="00146F0F" w:rsidP="00146F0F">
      <w:pPr>
        <w:pStyle w:val="Ttulo1"/>
        <w:ind w:left="432"/>
        <w:rPr>
          <w:ins w:id="115" w:author="Cesar Esteban Hernandez Bravo" w:date="2019-02-27T19:58:00Z"/>
        </w:rPr>
      </w:pPr>
      <w:bookmarkStart w:id="116" w:name="_Toc63843658"/>
      <w:bookmarkStart w:id="117" w:name="_Toc63844229"/>
      <w:bookmarkStart w:id="118" w:name="_Toc63844966"/>
      <w:bookmarkStart w:id="119" w:name="_Toc63845236"/>
      <w:bookmarkStart w:id="120" w:name="_Toc64276326"/>
      <w:bookmarkStart w:id="121" w:name="_Toc494878579"/>
      <w:ins w:id="122" w:author="Cesar Esteban Hernandez Bravo" w:date="2019-02-27T19:58:00Z">
        <w:r w:rsidRPr="004E073A">
          <w:t>Información del Documento</w:t>
        </w:r>
        <w:bookmarkEnd w:id="116"/>
        <w:bookmarkEnd w:id="117"/>
        <w:bookmarkEnd w:id="118"/>
        <w:bookmarkEnd w:id="119"/>
        <w:bookmarkEnd w:id="120"/>
        <w:bookmarkEnd w:id="121"/>
      </w:ins>
    </w:p>
    <w:tbl>
      <w:tblPr>
        <w:tblW w:w="9871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8"/>
        <w:gridCol w:w="7143"/>
      </w:tblGrid>
      <w:tr w:rsidR="00146F0F" w:rsidRPr="004E073A" w:rsidTr="00F512B0">
        <w:trPr>
          <w:ins w:id="123" w:author="Cesar Esteban Hernandez Bravo" w:date="2019-02-27T19:58:00Z"/>
        </w:trPr>
        <w:tc>
          <w:tcPr>
            <w:tcW w:w="9871" w:type="dxa"/>
            <w:gridSpan w:val="2"/>
            <w:shd w:val="clear" w:color="auto" w:fill="7F7F7F"/>
          </w:tcPr>
          <w:p w:rsidR="00146F0F" w:rsidRPr="004E073A" w:rsidRDefault="00146F0F" w:rsidP="00F512B0">
            <w:pPr>
              <w:pStyle w:val="TableText"/>
              <w:spacing w:before="0"/>
              <w:jc w:val="center"/>
              <w:rPr>
                <w:ins w:id="124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125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Diseño Funcional</w:t>
              </w:r>
            </w:ins>
          </w:p>
        </w:tc>
      </w:tr>
      <w:tr w:rsidR="00146F0F" w:rsidRPr="004E073A" w:rsidTr="00F512B0">
        <w:trPr>
          <w:ins w:id="126" w:author="Cesar Esteban Hernandez Bravo" w:date="2019-02-27T19:58:00Z"/>
        </w:trPr>
        <w:tc>
          <w:tcPr>
            <w:tcW w:w="2728" w:type="dxa"/>
            <w:tcBorders>
              <w:bottom w:val="single" w:sz="4" w:space="0" w:color="auto"/>
            </w:tcBorders>
            <w:shd w:val="clear" w:color="auto" w:fill="7F7F7F"/>
          </w:tcPr>
          <w:p w:rsidR="00146F0F" w:rsidRPr="004E073A" w:rsidRDefault="00146F0F" w:rsidP="00F512B0">
            <w:pPr>
              <w:pStyle w:val="TableText"/>
              <w:spacing w:before="0"/>
              <w:jc w:val="center"/>
              <w:rPr>
                <w:ins w:id="127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128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Proveedor</w:t>
              </w:r>
            </w:ins>
          </w:p>
        </w:tc>
        <w:tc>
          <w:tcPr>
            <w:tcW w:w="7143" w:type="dxa"/>
            <w:shd w:val="clear" w:color="auto" w:fill="auto"/>
          </w:tcPr>
          <w:p w:rsidR="00C14301" w:rsidRPr="00C14301" w:rsidRDefault="00C14301" w:rsidP="00F512B0">
            <w:pPr>
              <w:pStyle w:val="ABLOCKPARA"/>
              <w:rPr>
                <w:ins w:id="129" w:author="Cesar Esteban Hernandez Bravo" w:date="2019-02-27T19:58:00Z"/>
                <w:rFonts w:ascii="Arial Narrow" w:hAnsi="Arial Narrow"/>
                <w:color w:val="FF0000"/>
                <w:lang w:val="es-MX"/>
                <w:rPrChange w:id="130" w:author="Cesar Esteban Hernandez Bravo" w:date="2019-02-27T20:52:00Z">
                  <w:rPr>
                    <w:ins w:id="131" w:author="Cesar Esteban Hernandez Bravo" w:date="2019-02-27T19:58:00Z"/>
                    <w:rFonts w:ascii="Arial Narrow" w:hAnsi="Arial Narrow"/>
                    <w:lang w:val="es-MX"/>
                  </w:rPr>
                </w:rPrChange>
              </w:rPr>
            </w:pPr>
            <w:proofErr w:type="gramStart"/>
            <w:ins w:id="132" w:author="Cesar Esteban Hernandez Bravo" w:date="2019-02-27T20:52:00Z">
              <w:r>
                <w:rPr>
                  <w:rFonts w:ascii="Arial Narrow" w:hAnsi="Arial Narrow"/>
                  <w:color w:val="FF0000"/>
                  <w:lang w:val="es-MX"/>
                </w:rPr>
                <w:t>Alguna propuesta para nombre del equipo??</w:t>
              </w:r>
            </w:ins>
            <w:proofErr w:type="gramEnd"/>
          </w:p>
        </w:tc>
      </w:tr>
      <w:tr w:rsidR="00146F0F" w:rsidRPr="004E073A" w:rsidTr="00F512B0">
        <w:trPr>
          <w:ins w:id="133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134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135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ID del Proyecto</w:t>
              </w:r>
            </w:ins>
          </w:p>
        </w:tc>
        <w:tc>
          <w:tcPr>
            <w:tcW w:w="7143" w:type="dxa"/>
          </w:tcPr>
          <w:p w:rsidR="00146F0F" w:rsidRDefault="00146F0F" w:rsidP="00F512B0">
            <w:pPr>
              <w:pStyle w:val="ABLOCKPARA"/>
              <w:rPr>
                <w:ins w:id="136" w:author="Cesar Esteban Hernandez Bravo" w:date="2019-02-27T19:58:00Z"/>
                <w:rFonts w:ascii="Arial Narrow" w:hAnsi="Arial Narrow"/>
                <w:lang w:val="es-MX"/>
              </w:rPr>
            </w:pPr>
            <w:ins w:id="137" w:author="Cesar Esteban Hernandez Bravo" w:date="2019-02-27T20:00:00Z">
              <w:r>
                <w:rPr>
                  <w:rFonts w:ascii="Arial Narrow" w:hAnsi="Arial Narrow"/>
                  <w:lang w:val="es-MX"/>
                </w:rPr>
                <w:t>034S12017</w:t>
              </w:r>
            </w:ins>
          </w:p>
        </w:tc>
      </w:tr>
      <w:tr w:rsidR="00146F0F" w:rsidRPr="004E073A" w:rsidTr="00F512B0">
        <w:trPr>
          <w:ins w:id="138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139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ins w:id="140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Proyecto</w:t>
              </w:r>
            </w:ins>
          </w:p>
        </w:tc>
        <w:tc>
          <w:tcPr>
            <w:tcW w:w="7143" w:type="dxa"/>
            <w:vAlign w:val="bottom"/>
          </w:tcPr>
          <w:p w:rsidR="00146F0F" w:rsidRPr="00023CDB" w:rsidRDefault="00C14301" w:rsidP="00F512B0">
            <w:pPr>
              <w:pStyle w:val="ABLOCKPARA"/>
              <w:rPr>
                <w:ins w:id="141" w:author="Cesar Esteban Hernandez Bravo" w:date="2019-02-27T19:58:00Z"/>
                <w:szCs w:val="40"/>
                <w:lang w:val="es-ES"/>
              </w:rPr>
            </w:pPr>
            <w:ins w:id="142" w:author="Cesar Esteban Hernandez Bravo" w:date="2019-02-27T20:50:00Z">
              <w:r w:rsidRPr="00C14301">
                <w:rPr>
                  <w:szCs w:val="40"/>
                  <w:lang w:val="es-ES"/>
                </w:rPr>
                <w:t>Aplicación para consulta de información turística de Puebla</w:t>
              </w:r>
            </w:ins>
          </w:p>
        </w:tc>
      </w:tr>
      <w:tr w:rsidR="00146F0F" w:rsidRPr="004E073A" w:rsidTr="00F512B0">
        <w:trPr>
          <w:ins w:id="143" w:author="Cesar Esteban Hernandez Bravo" w:date="2019-02-27T19:58:00Z"/>
        </w:trPr>
        <w:tc>
          <w:tcPr>
            <w:tcW w:w="2728" w:type="dxa"/>
            <w:shd w:val="clear" w:color="auto" w:fill="7F7F7F"/>
          </w:tcPr>
          <w:p w:rsidR="00146F0F" w:rsidRDefault="00146F0F" w:rsidP="00F512B0">
            <w:pPr>
              <w:pStyle w:val="TableText"/>
              <w:spacing w:before="0"/>
              <w:jc w:val="center"/>
              <w:rPr>
                <w:ins w:id="144" w:author="Cesar Esteban Hernandez Bravo" w:date="2019-02-27T19:58:00Z"/>
                <w:rFonts w:ascii="Arial Narrow" w:hAnsi="Arial Narrow"/>
                <w:b/>
                <w:color w:val="FFFFFF"/>
                <w:sz w:val="24"/>
                <w:lang w:val="es-MX"/>
              </w:rPr>
            </w:pPr>
            <w:proofErr w:type="gramStart"/>
            <w:ins w:id="145" w:author="Cesar Esteban Hernandez Bravo" w:date="2019-02-27T19:58:00Z">
              <w:r>
                <w:rPr>
                  <w:rFonts w:ascii="Arial Narrow" w:hAnsi="Arial Narrow"/>
                  <w:b/>
                  <w:color w:val="FFFFFF"/>
                  <w:sz w:val="24"/>
                  <w:lang w:val="es-MX"/>
                </w:rPr>
                <w:t>Status</w:t>
              </w:r>
              <w:proofErr w:type="gramEnd"/>
            </w:ins>
          </w:p>
        </w:tc>
        <w:tc>
          <w:tcPr>
            <w:tcW w:w="7143" w:type="dxa"/>
          </w:tcPr>
          <w:p w:rsidR="00146F0F" w:rsidRDefault="00146F0F" w:rsidP="00F512B0">
            <w:pPr>
              <w:pStyle w:val="ABLOCKPARA"/>
              <w:rPr>
                <w:ins w:id="146" w:author="Cesar Esteban Hernandez Bravo" w:date="2019-02-27T19:58:00Z"/>
                <w:rFonts w:ascii="Arial Narrow" w:hAnsi="Arial Narrow"/>
                <w:lang w:val="es-MX"/>
              </w:rPr>
            </w:pPr>
            <w:ins w:id="147" w:author="Cesar Esteban Hernandez Bravo" w:date="2019-02-27T20:01:00Z">
              <w:r>
                <w:rPr>
                  <w:rFonts w:ascii="Arial Narrow" w:hAnsi="Arial Narrow"/>
                  <w:lang w:val="es-MX"/>
                </w:rPr>
                <w:t>En progreso</w:t>
              </w:r>
            </w:ins>
          </w:p>
        </w:tc>
      </w:tr>
    </w:tbl>
    <w:p w:rsidR="00146F0F" w:rsidRPr="004E073A" w:rsidRDefault="00146F0F" w:rsidP="00146F0F">
      <w:pPr>
        <w:pStyle w:val="Ttulo1"/>
        <w:ind w:left="432"/>
        <w:rPr>
          <w:ins w:id="148" w:author="Cesar Esteban Hernandez Bravo" w:date="2019-02-27T19:58:00Z"/>
          <w:rFonts w:ascii="Arial Narrow" w:hAnsi="Arial Narrow"/>
        </w:rPr>
      </w:pPr>
      <w:bookmarkStart w:id="149" w:name="_Toc63843657"/>
      <w:bookmarkStart w:id="150" w:name="_Toc63844228"/>
      <w:bookmarkStart w:id="151" w:name="_Toc63844965"/>
      <w:bookmarkStart w:id="152" w:name="_Toc63845235"/>
      <w:bookmarkStart w:id="153" w:name="_Toc64276325"/>
      <w:bookmarkStart w:id="154" w:name="_Toc494878580"/>
      <w:ins w:id="155" w:author="Cesar Esteban Hernandez Bravo" w:date="2019-02-27T19:58:00Z">
        <w:r w:rsidRPr="004E073A">
          <w:rPr>
            <w:rFonts w:ascii="Arial Narrow" w:hAnsi="Arial Narrow"/>
          </w:rPr>
          <w:t>Versiones del Documento</w:t>
        </w:r>
        <w:bookmarkEnd w:id="149"/>
        <w:bookmarkEnd w:id="150"/>
        <w:bookmarkEnd w:id="151"/>
        <w:bookmarkEnd w:id="152"/>
        <w:bookmarkEnd w:id="153"/>
        <w:bookmarkEnd w:id="154"/>
      </w:ins>
    </w:p>
    <w:tbl>
      <w:tblPr>
        <w:tblW w:w="9979" w:type="dxa"/>
        <w:tblInd w:w="-72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7F7F7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79"/>
      </w:tblGrid>
      <w:tr w:rsidR="00146F0F" w:rsidRPr="004E073A" w:rsidTr="00F512B0">
        <w:trPr>
          <w:trHeight w:val="350"/>
          <w:ins w:id="156" w:author="Cesar Esteban Hernandez Bravo" w:date="2019-02-27T19:58:00Z"/>
        </w:trPr>
        <w:tc>
          <w:tcPr>
            <w:tcW w:w="9979" w:type="dxa"/>
            <w:shd w:val="clear" w:color="auto" w:fill="7F7F7F"/>
          </w:tcPr>
          <w:p w:rsidR="00146F0F" w:rsidRPr="004E073A" w:rsidRDefault="00146F0F" w:rsidP="00F512B0">
            <w:pPr>
              <w:pStyle w:val="Ttulo2"/>
              <w:spacing w:before="0"/>
              <w:ind w:left="2704" w:hanging="578"/>
              <w:rPr>
                <w:ins w:id="157" w:author="Cesar Esteban Hernandez Bravo" w:date="2019-02-27T19:58:00Z"/>
                <w:rFonts w:ascii="Arial Narrow" w:hAnsi="Arial Narrow"/>
                <w:color w:val="FFFFFF"/>
              </w:rPr>
            </w:pPr>
            <w:ins w:id="158" w:author="Cesar Esteban Hernandez Bravo" w:date="2019-02-27T19:58:00Z">
              <w:r w:rsidRPr="004E073A">
                <w:rPr>
                  <w:rFonts w:ascii="Arial Narrow" w:hAnsi="Arial Narrow"/>
                  <w:color w:val="FFFFFF"/>
                </w:rPr>
                <w:tab/>
              </w:r>
              <w:bookmarkStart w:id="159" w:name="_Toc494878581"/>
              <w:r w:rsidRPr="004E073A">
                <w:rPr>
                  <w:rFonts w:ascii="Arial Narrow" w:hAnsi="Arial Narrow"/>
                  <w:color w:val="FFFFFF"/>
                </w:rPr>
                <w:t>Versiones del Documento</w:t>
              </w:r>
              <w:bookmarkEnd w:id="159"/>
            </w:ins>
          </w:p>
        </w:tc>
      </w:tr>
    </w:tbl>
    <w:p w:rsidR="00146F0F" w:rsidRPr="004E073A" w:rsidRDefault="00146F0F" w:rsidP="00146F0F">
      <w:pPr>
        <w:rPr>
          <w:ins w:id="160" w:author="Cesar Esteban Hernandez Bravo" w:date="2019-02-27T19:58:00Z"/>
          <w:rFonts w:ascii="Arial Narrow" w:hAnsi="Arial Narrow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1155"/>
        <w:gridCol w:w="4550"/>
        <w:gridCol w:w="2914"/>
      </w:tblGrid>
      <w:tr w:rsidR="00146F0F" w:rsidRPr="004E073A" w:rsidTr="00F512B0">
        <w:trPr>
          <w:ins w:id="161" w:author="Cesar Esteban Hernandez Bravo" w:date="2019-02-27T19:58:00Z"/>
        </w:trPr>
        <w:tc>
          <w:tcPr>
            <w:tcW w:w="1270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162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163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Fecha</w:t>
              </w:r>
            </w:ins>
          </w:p>
        </w:tc>
        <w:tc>
          <w:tcPr>
            <w:tcW w:w="1155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164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165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Versión</w:t>
              </w:r>
            </w:ins>
          </w:p>
        </w:tc>
        <w:tc>
          <w:tcPr>
            <w:tcW w:w="4550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166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167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>Descripción</w:t>
              </w:r>
            </w:ins>
          </w:p>
        </w:tc>
        <w:tc>
          <w:tcPr>
            <w:tcW w:w="2914" w:type="dxa"/>
            <w:shd w:val="clear" w:color="auto" w:fill="7F7F7F"/>
          </w:tcPr>
          <w:p w:rsidR="00146F0F" w:rsidRPr="004E073A" w:rsidRDefault="00146F0F" w:rsidP="00F512B0">
            <w:pPr>
              <w:spacing w:before="60" w:after="60"/>
              <w:rPr>
                <w:ins w:id="168" w:author="Cesar Esteban Hernandez Bravo" w:date="2019-02-27T19:58:00Z"/>
                <w:rFonts w:ascii="Arial Narrow" w:hAnsi="Arial Narrow"/>
                <w:b/>
                <w:color w:val="FFFFFF"/>
              </w:rPr>
            </w:pPr>
            <w:ins w:id="169" w:author="Cesar Esteban Hernandez Bravo" w:date="2019-02-27T19:58:00Z">
              <w:r w:rsidRPr="004E073A">
                <w:rPr>
                  <w:rFonts w:ascii="Arial Narrow" w:hAnsi="Arial Narrow"/>
                  <w:b/>
                  <w:color w:val="FFFFFF"/>
                </w:rPr>
                <w:t xml:space="preserve">Autor  </w:t>
              </w:r>
            </w:ins>
          </w:p>
        </w:tc>
      </w:tr>
      <w:tr w:rsidR="00146F0F" w:rsidRPr="004E073A" w:rsidTr="00F512B0">
        <w:trPr>
          <w:ins w:id="170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71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72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73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74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175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76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77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78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79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180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81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82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83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Pr="004E073A" w:rsidRDefault="00146F0F" w:rsidP="00F512B0">
            <w:pPr>
              <w:spacing w:before="60" w:after="60"/>
              <w:rPr>
                <w:ins w:id="184" w:author="Cesar Esteban Hernandez Bravo" w:date="2019-02-27T19:58:00Z"/>
                <w:rFonts w:ascii="Arial Narrow" w:hAnsi="Arial Narrow"/>
              </w:rPr>
            </w:pPr>
          </w:p>
        </w:tc>
      </w:tr>
      <w:tr w:rsidR="00146F0F" w:rsidRPr="004E073A" w:rsidTr="00F512B0">
        <w:trPr>
          <w:ins w:id="185" w:author="Cesar Esteban Hernandez Bravo" w:date="2019-02-27T19:58:00Z"/>
        </w:trPr>
        <w:tc>
          <w:tcPr>
            <w:tcW w:w="127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86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1155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87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4550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88" w:author="Cesar Esteban Hernandez Bravo" w:date="2019-02-27T19:58:00Z"/>
                <w:rFonts w:ascii="Arial Narrow" w:hAnsi="Arial Narrow"/>
              </w:rPr>
            </w:pPr>
          </w:p>
        </w:tc>
        <w:tc>
          <w:tcPr>
            <w:tcW w:w="2914" w:type="dxa"/>
            <w:shd w:val="clear" w:color="auto" w:fill="auto"/>
          </w:tcPr>
          <w:p w:rsidR="00146F0F" w:rsidRDefault="00146F0F" w:rsidP="00F512B0">
            <w:pPr>
              <w:spacing w:before="60" w:after="60"/>
              <w:rPr>
                <w:ins w:id="189" w:author="Cesar Esteban Hernandez Bravo" w:date="2019-02-27T19:58:00Z"/>
                <w:rFonts w:ascii="Arial Narrow" w:hAnsi="Arial Narrow"/>
              </w:rPr>
            </w:pPr>
          </w:p>
        </w:tc>
      </w:tr>
    </w:tbl>
    <w:p w:rsidR="00146F0F" w:rsidRPr="004E073A" w:rsidRDefault="00146F0F" w:rsidP="00146F0F">
      <w:pPr>
        <w:rPr>
          <w:ins w:id="190" w:author="Cesar Esteban Hernandez Bravo" w:date="2019-02-27T19:58:00Z"/>
        </w:rPr>
      </w:pPr>
    </w:p>
    <w:tbl>
      <w:tblPr>
        <w:tblW w:w="9800" w:type="dxa"/>
        <w:tblInd w:w="70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7F7F7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00"/>
      </w:tblGrid>
      <w:tr w:rsidR="00146F0F" w:rsidRPr="004E073A" w:rsidTr="00F512B0">
        <w:trPr>
          <w:ins w:id="191" w:author="Cesar Esteban Hernandez Bravo" w:date="2019-02-27T19:58:00Z"/>
        </w:trPr>
        <w:tc>
          <w:tcPr>
            <w:tcW w:w="9800" w:type="dxa"/>
            <w:shd w:val="clear" w:color="auto" w:fill="7F7F7F"/>
          </w:tcPr>
          <w:p w:rsidR="00146F0F" w:rsidRPr="004E073A" w:rsidRDefault="00146F0F" w:rsidP="00F512B0">
            <w:pPr>
              <w:pStyle w:val="Ttulo2"/>
              <w:spacing w:before="0"/>
              <w:ind w:left="2704" w:hanging="578"/>
              <w:rPr>
                <w:ins w:id="192" w:author="Cesar Esteban Hernandez Bravo" w:date="2019-02-27T19:58:00Z"/>
                <w:rFonts w:ascii="Arial Narrow" w:hAnsi="Arial Narrow"/>
                <w:color w:val="FFFFFF"/>
              </w:rPr>
            </w:pPr>
            <w:bookmarkStart w:id="193" w:name="_Toc481399293"/>
            <w:bookmarkStart w:id="194" w:name="_Toc23225249"/>
            <w:bookmarkStart w:id="195" w:name="_Toc48019159"/>
            <w:bookmarkStart w:id="196" w:name="_Toc63843661"/>
            <w:bookmarkStart w:id="197" w:name="_Toc63844232"/>
            <w:bookmarkStart w:id="198" w:name="_Toc63844969"/>
            <w:bookmarkStart w:id="199" w:name="_Toc63845239"/>
            <w:bookmarkStart w:id="200" w:name="_Toc64276329"/>
            <w:bookmarkStart w:id="201" w:name="_Toc494878582"/>
            <w:ins w:id="202" w:author="Cesar Esteban Hernandez Bravo" w:date="2019-02-27T19:58:00Z">
              <w:r w:rsidRPr="004E073A">
                <w:rPr>
                  <w:rFonts w:ascii="Arial Narrow" w:hAnsi="Arial Narrow"/>
                  <w:color w:val="FFFFFF"/>
                </w:rPr>
                <w:t>Revisión y Aprobació</w:t>
              </w:r>
              <w:bookmarkEnd w:id="193"/>
              <w:bookmarkEnd w:id="194"/>
              <w:bookmarkEnd w:id="195"/>
              <w:bookmarkEnd w:id="196"/>
              <w:bookmarkEnd w:id="197"/>
              <w:bookmarkEnd w:id="198"/>
              <w:bookmarkEnd w:id="199"/>
              <w:bookmarkEnd w:id="200"/>
              <w:r>
                <w:rPr>
                  <w:rFonts w:ascii="Arial Narrow" w:hAnsi="Arial Narrow"/>
                  <w:color w:val="FFFFFF"/>
                </w:rPr>
                <w:t>n</w:t>
              </w:r>
              <w:bookmarkEnd w:id="201"/>
            </w:ins>
          </w:p>
        </w:tc>
      </w:tr>
    </w:tbl>
    <w:p w:rsidR="00146F0F" w:rsidRPr="004E073A" w:rsidRDefault="00146F0F" w:rsidP="00146F0F">
      <w:pPr>
        <w:rPr>
          <w:ins w:id="203" w:author="Cesar Esteban Hernandez Bravo" w:date="2019-02-27T19:58:00Z"/>
          <w:rFonts w:ascii="Arial Narrow" w:hAnsi="Arial Narrow"/>
        </w:rPr>
      </w:pPr>
    </w:p>
    <w:tbl>
      <w:tblPr>
        <w:tblW w:w="9781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694"/>
        <w:gridCol w:w="2551"/>
        <w:gridCol w:w="1276"/>
        <w:gridCol w:w="3260"/>
      </w:tblGrid>
      <w:tr w:rsidR="00146F0F" w:rsidRPr="004E073A" w:rsidTr="00F512B0">
        <w:trPr>
          <w:cantSplit/>
          <w:tblHeader/>
          <w:ins w:id="204" w:author="Cesar Esteban Hernandez Bravo" w:date="2019-02-27T19:58:00Z"/>
        </w:trPr>
        <w:tc>
          <w:tcPr>
            <w:tcW w:w="2694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205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206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Nombre</w:t>
              </w:r>
            </w:ins>
          </w:p>
        </w:tc>
        <w:tc>
          <w:tcPr>
            <w:tcW w:w="2551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207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208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Rol</w:t>
              </w:r>
            </w:ins>
          </w:p>
        </w:tc>
        <w:tc>
          <w:tcPr>
            <w:tcW w:w="1276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209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210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Fecha</w:t>
              </w:r>
            </w:ins>
          </w:p>
        </w:tc>
        <w:tc>
          <w:tcPr>
            <w:tcW w:w="3260" w:type="dxa"/>
            <w:shd w:val="clear" w:color="auto" w:fill="7F7F7F"/>
          </w:tcPr>
          <w:p w:rsidR="00146F0F" w:rsidRPr="004E073A" w:rsidRDefault="00146F0F" w:rsidP="00F512B0">
            <w:pPr>
              <w:pStyle w:val="TableHeadingsmall"/>
              <w:spacing w:before="0" w:after="0"/>
              <w:rPr>
                <w:ins w:id="211" w:author="Cesar Esteban Hernandez Bravo" w:date="2019-02-27T19:58:00Z"/>
                <w:rFonts w:ascii="Arial Narrow" w:hAnsi="Arial Narrow"/>
                <w:color w:val="FFFFFF"/>
                <w:sz w:val="20"/>
                <w:lang w:val="es-MX"/>
              </w:rPr>
            </w:pPr>
            <w:ins w:id="212" w:author="Cesar Esteban Hernandez Bravo" w:date="2019-02-27T19:58:00Z">
              <w:r w:rsidRPr="004E073A">
                <w:rPr>
                  <w:rFonts w:ascii="Arial Narrow" w:hAnsi="Arial Narrow"/>
                  <w:color w:val="FFFFFF"/>
                  <w:sz w:val="20"/>
                  <w:lang w:val="es-MX"/>
                </w:rPr>
                <w:t>Comentarios</w:t>
              </w:r>
            </w:ins>
          </w:p>
        </w:tc>
      </w:tr>
      <w:tr w:rsidR="00146F0F" w:rsidRPr="004E073A" w:rsidTr="00F512B0">
        <w:trPr>
          <w:cantSplit/>
          <w:ins w:id="213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14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1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1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1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218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19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20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2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2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223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24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2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2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2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228" w:author="Cesar Esteban Hernandez Bravo" w:date="2019-02-27T19:58:00Z"/>
        </w:trPr>
        <w:tc>
          <w:tcPr>
            <w:tcW w:w="2694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29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30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3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3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233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234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23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3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3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238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239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240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41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42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  <w:tr w:rsidR="00146F0F" w:rsidRPr="004E073A" w:rsidTr="00F512B0">
        <w:trPr>
          <w:cantSplit/>
          <w:ins w:id="243" w:author="Cesar Esteban Hernandez Bravo" w:date="2019-02-27T19:58:00Z"/>
        </w:trPr>
        <w:tc>
          <w:tcPr>
            <w:tcW w:w="2694" w:type="dxa"/>
          </w:tcPr>
          <w:p w:rsidR="00146F0F" w:rsidRDefault="00146F0F" w:rsidP="00F512B0">
            <w:pPr>
              <w:pStyle w:val="TableTextsmall"/>
              <w:spacing w:before="0" w:after="0"/>
              <w:rPr>
                <w:ins w:id="244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2551" w:type="dxa"/>
          </w:tcPr>
          <w:p w:rsidR="00146F0F" w:rsidRDefault="00146F0F" w:rsidP="00F512B0">
            <w:pPr>
              <w:pStyle w:val="TableTextsmall"/>
              <w:spacing w:before="0" w:after="0"/>
              <w:jc w:val="both"/>
              <w:rPr>
                <w:ins w:id="245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1276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46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  <w:tc>
          <w:tcPr>
            <w:tcW w:w="3260" w:type="dxa"/>
          </w:tcPr>
          <w:p w:rsidR="00146F0F" w:rsidRPr="004E073A" w:rsidRDefault="00146F0F" w:rsidP="00F512B0">
            <w:pPr>
              <w:pStyle w:val="TableTextsmall"/>
              <w:spacing w:before="0" w:after="0"/>
              <w:rPr>
                <w:ins w:id="247" w:author="Cesar Esteban Hernandez Bravo" w:date="2019-02-27T19:58:00Z"/>
                <w:rFonts w:ascii="Arial Narrow" w:hAnsi="Arial Narrow"/>
                <w:noProof w:val="0"/>
                <w:sz w:val="20"/>
                <w:lang w:val="es-MX"/>
              </w:rPr>
            </w:pPr>
          </w:p>
        </w:tc>
      </w:tr>
    </w:tbl>
    <w:p w:rsidR="00146F0F" w:rsidRPr="00540AEA" w:rsidRDefault="00146F0F">
      <w:pPr>
        <w:pStyle w:val="Normal1"/>
        <w:rPr>
          <w:color w:val="FF0000"/>
          <w:rPrChange w:id="248" w:author="Cesar Esteban Hernandez Bravo" w:date="2019-02-27T19:43:00Z">
            <w:rPr/>
          </w:rPrChange>
        </w:rPr>
      </w:pPr>
    </w:p>
    <w:sectPr w:rsidR="00146F0F" w:rsidRPr="00540AEA" w:rsidSect="00DF04FE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C70" w:rsidRDefault="003E3C70" w:rsidP="00DF04FE">
      <w:pPr>
        <w:spacing w:after="0" w:line="240" w:lineRule="auto"/>
      </w:pPr>
      <w:r>
        <w:separator/>
      </w:r>
    </w:p>
  </w:endnote>
  <w:endnote w:type="continuationSeparator" w:id="0">
    <w:p w:rsidR="003E3C70" w:rsidRDefault="003E3C70" w:rsidP="00DF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E" w:rsidRDefault="008D40E6">
    <w:pPr>
      <w:pStyle w:val="Normal1"/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 w:rsidR="00A7296A">
      <w:instrText>PAGE</w:instrText>
    </w:r>
    <w:r>
      <w:fldChar w:fldCharType="separate"/>
    </w:r>
    <w:r w:rsidR="005C2B9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C70" w:rsidRDefault="003E3C70" w:rsidP="00DF04FE">
      <w:pPr>
        <w:spacing w:after="0" w:line="240" w:lineRule="auto"/>
      </w:pPr>
      <w:r>
        <w:separator/>
      </w:r>
    </w:p>
  </w:footnote>
  <w:footnote w:type="continuationSeparator" w:id="0">
    <w:p w:rsidR="003E3C70" w:rsidRDefault="003E3C70" w:rsidP="00DF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4FE" w:rsidRDefault="00DF04FE">
    <w:pPr>
      <w:pStyle w:val="Normal1"/>
      <w:spacing w:after="0" w:line="276" w:lineRule="auto"/>
    </w:pPr>
  </w:p>
  <w:tbl>
    <w:tblPr>
      <w:tblStyle w:val="a4"/>
      <w:tblW w:w="9550" w:type="dxa"/>
      <w:tblInd w:w="-23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536"/>
      <w:gridCol w:w="5804"/>
      <w:gridCol w:w="2210"/>
    </w:tblGrid>
    <w:tr w:rsidR="00DF04FE">
      <w:tc>
        <w:tcPr>
          <w:tcW w:w="1536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noProof/>
            </w:rPr>
            <w:drawing>
              <wp:inline distT="0" distB="0" distL="0" distR="0">
                <wp:extent cx="809625" cy="812800"/>
                <wp:effectExtent l="0" t="0" r="0" b="0"/>
                <wp:docPr id="2" name="image4.png" descr="Resultado de imagen para benemerita universidad autonoma de puebl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sultado de imagen para benemerita universidad autonoma de puebl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812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4" w:type="dxa"/>
          <w:gridSpan w:val="2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Benemérita Universidad Autónoma de Puebla</w:t>
          </w: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Unidad Regional San José Chiapa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</w:tc>
      <w:tc>
        <w:tcPr>
          <w:tcW w:w="5804" w:type="dxa"/>
          <w:vMerge w:val="restart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Nombre del formato:</w:t>
          </w: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Acta de constitución del proyecto</w:t>
          </w:r>
          <w:r>
            <w:rPr>
              <w:rFonts w:ascii="Times New Roman" w:eastAsia="Times New Roman" w:hAnsi="Times New Roman" w:cs="Times New Roman"/>
            </w:rPr>
            <w:tab/>
          </w:r>
          <w:r>
            <w:rPr>
              <w:rFonts w:ascii="Times New Roman" w:eastAsia="Times New Roman" w:hAnsi="Times New Roman" w:cs="Times New Roman"/>
            </w:rPr>
            <w:tab/>
          </w: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Código: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Revisión:</w:t>
          </w:r>
        </w:p>
      </w:tc>
    </w:tr>
    <w:tr w:rsidR="00DF04FE">
      <w:tc>
        <w:tcPr>
          <w:tcW w:w="1536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</w:tc>
      <w:tc>
        <w:tcPr>
          <w:tcW w:w="5804" w:type="dxa"/>
          <w:vMerge/>
        </w:tcPr>
        <w:p w:rsidR="00DF04FE" w:rsidRDefault="00DF04FE">
          <w:pPr>
            <w:pStyle w:val="Normal1"/>
            <w:spacing w:line="276" w:lineRule="auto"/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contextualSpacing w:val="0"/>
          </w:pPr>
        </w:p>
        <w:p w:rsidR="00DF04FE" w:rsidRDefault="00DF04FE">
          <w:pPr>
            <w:pStyle w:val="Normal1"/>
            <w:tabs>
              <w:tab w:val="center" w:pos="4680"/>
              <w:tab w:val="right" w:pos="9360"/>
            </w:tabs>
            <w:spacing w:before="720"/>
            <w:contextualSpacing w:val="0"/>
          </w:pPr>
        </w:p>
      </w:tc>
      <w:tc>
        <w:tcPr>
          <w:tcW w:w="2210" w:type="dxa"/>
        </w:tcPr>
        <w:p w:rsidR="00DF04FE" w:rsidRDefault="00A7296A">
          <w:pPr>
            <w:pStyle w:val="Normal1"/>
            <w:tabs>
              <w:tab w:val="center" w:pos="4680"/>
              <w:tab w:val="right" w:pos="9360"/>
            </w:tabs>
            <w:contextualSpacing w:val="0"/>
          </w:pPr>
          <w:r>
            <w:rPr>
              <w:rFonts w:ascii="Times New Roman" w:eastAsia="Times New Roman" w:hAnsi="Times New Roman" w:cs="Times New Roman"/>
            </w:rPr>
            <w:t>Página:</w:t>
          </w:r>
        </w:p>
      </w:tc>
    </w:tr>
  </w:tbl>
  <w:p w:rsidR="00DF04FE" w:rsidRDefault="00DF04FE">
    <w:pPr>
      <w:pStyle w:val="Normal1"/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0E4"/>
    <w:multiLevelType w:val="hybridMultilevel"/>
    <w:tmpl w:val="8FFA0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E56F2"/>
    <w:multiLevelType w:val="multilevel"/>
    <w:tmpl w:val="9978F85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8931988"/>
    <w:multiLevelType w:val="multilevel"/>
    <w:tmpl w:val="6D4A43C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8E362E7"/>
    <w:multiLevelType w:val="multilevel"/>
    <w:tmpl w:val="F98066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A0C7848"/>
    <w:multiLevelType w:val="multilevel"/>
    <w:tmpl w:val="68B8D1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C6F0AC2"/>
    <w:multiLevelType w:val="hybridMultilevel"/>
    <w:tmpl w:val="B3CC3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0335B"/>
    <w:multiLevelType w:val="hybridMultilevel"/>
    <w:tmpl w:val="E4BE10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97D6E"/>
    <w:multiLevelType w:val="hybridMultilevel"/>
    <w:tmpl w:val="74964190"/>
    <w:lvl w:ilvl="0" w:tplc="0FF2F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A14F0"/>
    <w:multiLevelType w:val="hybridMultilevel"/>
    <w:tmpl w:val="1AA487AA"/>
    <w:lvl w:ilvl="0" w:tplc="0AA6FC92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17747"/>
    <w:multiLevelType w:val="multilevel"/>
    <w:tmpl w:val="84D215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44621B62"/>
    <w:multiLevelType w:val="multilevel"/>
    <w:tmpl w:val="7B18C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65C06DF"/>
    <w:multiLevelType w:val="multilevel"/>
    <w:tmpl w:val="705632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4E1260FC"/>
    <w:multiLevelType w:val="multilevel"/>
    <w:tmpl w:val="2BD026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541A24B5"/>
    <w:multiLevelType w:val="multilevel"/>
    <w:tmpl w:val="E070AF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4F16F23"/>
    <w:multiLevelType w:val="hybridMultilevel"/>
    <w:tmpl w:val="CBC27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81038"/>
    <w:multiLevelType w:val="multilevel"/>
    <w:tmpl w:val="ECCA9CC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E006ACC"/>
    <w:multiLevelType w:val="hybridMultilevel"/>
    <w:tmpl w:val="E146D6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B1459"/>
    <w:multiLevelType w:val="hybridMultilevel"/>
    <w:tmpl w:val="51904FE6"/>
    <w:lvl w:ilvl="0" w:tplc="C034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E490C"/>
    <w:multiLevelType w:val="hybridMultilevel"/>
    <w:tmpl w:val="403EF6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E0D10"/>
    <w:multiLevelType w:val="hybridMultilevel"/>
    <w:tmpl w:val="B4F6E7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F3B31"/>
    <w:multiLevelType w:val="hybridMultilevel"/>
    <w:tmpl w:val="F230C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37249"/>
    <w:multiLevelType w:val="multilevel"/>
    <w:tmpl w:val="6C9659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2"/>
  </w:num>
  <w:num w:numId="5">
    <w:abstractNumId w:val="1"/>
  </w:num>
  <w:num w:numId="6">
    <w:abstractNumId w:val="13"/>
  </w:num>
  <w:num w:numId="7">
    <w:abstractNumId w:val="3"/>
  </w:num>
  <w:num w:numId="8">
    <w:abstractNumId w:val="21"/>
  </w:num>
  <w:num w:numId="9">
    <w:abstractNumId w:val="9"/>
  </w:num>
  <w:num w:numId="10">
    <w:abstractNumId w:val="4"/>
  </w:num>
  <w:num w:numId="11">
    <w:abstractNumId w:val="10"/>
  </w:num>
  <w:num w:numId="12">
    <w:abstractNumId w:val="0"/>
  </w:num>
  <w:num w:numId="13">
    <w:abstractNumId w:val="16"/>
  </w:num>
  <w:num w:numId="14">
    <w:abstractNumId w:val="20"/>
  </w:num>
  <w:num w:numId="15">
    <w:abstractNumId w:val="19"/>
  </w:num>
  <w:num w:numId="16">
    <w:abstractNumId w:val="6"/>
  </w:num>
  <w:num w:numId="17">
    <w:abstractNumId w:val="18"/>
  </w:num>
  <w:num w:numId="18">
    <w:abstractNumId w:val="17"/>
  </w:num>
  <w:num w:numId="19">
    <w:abstractNumId w:val="7"/>
  </w:num>
  <w:num w:numId="20">
    <w:abstractNumId w:val="14"/>
  </w:num>
  <w:num w:numId="21">
    <w:abstractNumId w:val="5"/>
  </w:num>
  <w:num w:numId="2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esar Esteban Hernandez Bravo">
    <w15:presenceInfo w15:providerId="Windows Live" w15:userId="7ee60d66f58a0c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4FE"/>
    <w:rsid w:val="00006C21"/>
    <w:rsid w:val="000766E0"/>
    <w:rsid w:val="000A096E"/>
    <w:rsid w:val="000F2F2D"/>
    <w:rsid w:val="0014102D"/>
    <w:rsid w:val="00146F0F"/>
    <w:rsid w:val="0015137F"/>
    <w:rsid w:val="00175874"/>
    <w:rsid w:val="001A42BB"/>
    <w:rsid w:val="001B3554"/>
    <w:rsid w:val="001B62FD"/>
    <w:rsid w:val="001C6EBD"/>
    <w:rsid w:val="001E7498"/>
    <w:rsid w:val="001F5DDA"/>
    <w:rsid w:val="00206457"/>
    <w:rsid w:val="002203A3"/>
    <w:rsid w:val="002F2CE9"/>
    <w:rsid w:val="0032663B"/>
    <w:rsid w:val="00343E26"/>
    <w:rsid w:val="003611D1"/>
    <w:rsid w:val="003820C4"/>
    <w:rsid w:val="003A7B35"/>
    <w:rsid w:val="003E13F4"/>
    <w:rsid w:val="003E3C70"/>
    <w:rsid w:val="003F2052"/>
    <w:rsid w:val="004000F9"/>
    <w:rsid w:val="004071AD"/>
    <w:rsid w:val="00437CD2"/>
    <w:rsid w:val="00450C13"/>
    <w:rsid w:val="0046145C"/>
    <w:rsid w:val="00526F0E"/>
    <w:rsid w:val="00540AEA"/>
    <w:rsid w:val="005430D1"/>
    <w:rsid w:val="00552042"/>
    <w:rsid w:val="005C2B96"/>
    <w:rsid w:val="00653B76"/>
    <w:rsid w:val="006A1882"/>
    <w:rsid w:val="006C121B"/>
    <w:rsid w:val="006E69F8"/>
    <w:rsid w:val="007016A5"/>
    <w:rsid w:val="00730D09"/>
    <w:rsid w:val="00731AAD"/>
    <w:rsid w:val="0073288C"/>
    <w:rsid w:val="00786493"/>
    <w:rsid w:val="007C3255"/>
    <w:rsid w:val="007D3E30"/>
    <w:rsid w:val="007E7BB7"/>
    <w:rsid w:val="008237E0"/>
    <w:rsid w:val="00880CD4"/>
    <w:rsid w:val="008A0A2C"/>
    <w:rsid w:val="008B1DC2"/>
    <w:rsid w:val="008D40E6"/>
    <w:rsid w:val="008F171B"/>
    <w:rsid w:val="009B7061"/>
    <w:rsid w:val="009E07F1"/>
    <w:rsid w:val="00A2180A"/>
    <w:rsid w:val="00A611C6"/>
    <w:rsid w:val="00A7296A"/>
    <w:rsid w:val="00A94DE4"/>
    <w:rsid w:val="00AA1C6B"/>
    <w:rsid w:val="00B62167"/>
    <w:rsid w:val="00B95640"/>
    <w:rsid w:val="00C14301"/>
    <w:rsid w:val="00C2665F"/>
    <w:rsid w:val="00C66B67"/>
    <w:rsid w:val="00C72AC2"/>
    <w:rsid w:val="00C92D0A"/>
    <w:rsid w:val="00CE06C5"/>
    <w:rsid w:val="00D27A8C"/>
    <w:rsid w:val="00DF04FE"/>
    <w:rsid w:val="00E106BF"/>
    <w:rsid w:val="00E73E90"/>
    <w:rsid w:val="00E8233F"/>
    <w:rsid w:val="00E834C8"/>
    <w:rsid w:val="00EB213B"/>
    <w:rsid w:val="00F41BD8"/>
    <w:rsid w:val="00F87235"/>
    <w:rsid w:val="00FA15EC"/>
    <w:rsid w:val="00FA2C5D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AA92678"/>
  <w15:docId w15:val="{08AAC754-4785-4375-B4A2-073DF020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02D"/>
  </w:style>
  <w:style w:type="paragraph" w:styleId="Ttulo1">
    <w:name w:val="heading 1"/>
    <w:basedOn w:val="Normal1"/>
    <w:next w:val="Normal1"/>
    <w:rsid w:val="00DF04FE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1"/>
    <w:next w:val="Normal1"/>
    <w:rsid w:val="00DF04FE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1"/>
    <w:next w:val="Normal1"/>
    <w:rsid w:val="00DF04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DF04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F04FE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DF04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F04FE"/>
  </w:style>
  <w:style w:type="table" w:customStyle="1" w:styleId="TableNormal">
    <w:name w:val="Table Normal"/>
    <w:rsid w:val="00DF04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F04F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DF04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DF04FE"/>
    <w:tblPr>
      <w:tblStyleRowBandSize w:val="1"/>
      <w:tblStyleColBandSize w:val="1"/>
    </w:tblPr>
  </w:style>
  <w:style w:type="table" w:customStyle="1" w:styleId="a1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DF04FE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04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04FE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DF04FE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87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2C5D"/>
  </w:style>
  <w:style w:type="paragraph" w:styleId="Piedepgina">
    <w:name w:val="footer"/>
    <w:basedOn w:val="Normal"/>
    <w:link w:val="PiedepginaCar"/>
    <w:uiPriority w:val="99"/>
    <w:semiHidden/>
    <w:unhideWhenUsed/>
    <w:rsid w:val="00FA2C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2C5D"/>
  </w:style>
  <w:style w:type="table" w:styleId="Tablaconcuadrcula">
    <w:name w:val="Table Grid"/>
    <w:basedOn w:val="Tablanormal"/>
    <w:uiPriority w:val="59"/>
    <w:rsid w:val="001B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2B9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Revisin">
    <w:name w:val="Revision"/>
    <w:hidden/>
    <w:uiPriority w:val="99"/>
    <w:semiHidden/>
    <w:rsid w:val="009B70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customStyle="1" w:styleId="ABLOCKPARA">
    <w:name w:val="A BLOCK PARA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Arial" w:eastAsia="Times New Roman" w:hAnsi="Arial" w:cs="Arial"/>
      <w:color w:val="auto"/>
      <w:sz w:val="20"/>
      <w:szCs w:val="20"/>
      <w:lang w:val="en-GB" w:eastAsia="en-US"/>
    </w:rPr>
  </w:style>
  <w:style w:type="paragraph" w:customStyle="1" w:styleId="TableHeadingsmall">
    <w:name w:val="Table Heading (small)"/>
    <w:basedOn w:val="Normal"/>
    <w:rsid w:val="00146F0F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120" w:line="240" w:lineRule="auto"/>
    </w:pPr>
    <w:rPr>
      <w:rFonts w:ascii="Arial" w:eastAsia="Times New Roman" w:hAnsi="Arial" w:cs="Arial"/>
      <w:b/>
      <w:color w:val="auto"/>
      <w:sz w:val="16"/>
      <w:szCs w:val="20"/>
      <w:lang w:val="en-GB" w:eastAsia="en-US"/>
    </w:rPr>
  </w:style>
  <w:style w:type="paragraph" w:customStyle="1" w:styleId="TableTextsmall">
    <w:name w:val="Table Text (small)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pos="1022"/>
      </w:tabs>
      <w:spacing w:before="60" w:after="60" w:line="240" w:lineRule="auto"/>
    </w:pPr>
    <w:rPr>
      <w:rFonts w:ascii="Arial" w:eastAsia="Times New Roman" w:hAnsi="Arial" w:cs="Arial"/>
      <w:noProof/>
      <w:color w:val="auto"/>
      <w:sz w:val="16"/>
      <w:szCs w:val="20"/>
      <w:lang w:val="en-GB" w:eastAsia="en-US"/>
    </w:rPr>
  </w:style>
  <w:style w:type="paragraph" w:customStyle="1" w:styleId="TableText">
    <w:name w:val="Table Text"/>
    <w:basedOn w:val="Normal"/>
    <w:rsid w:val="00146F0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20" w:after="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Ivonne Tapia López</dc:creator>
  <cp:lastModifiedBy>Cesar Esteban Hernandez Bravo</cp:lastModifiedBy>
  <cp:revision>34</cp:revision>
  <dcterms:created xsi:type="dcterms:W3CDTF">2018-10-28T03:56:00Z</dcterms:created>
  <dcterms:modified xsi:type="dcterms:W3CDTF">2019-03-03T16:05:00Z</dcterms:modified>
</cp:coreProperties>
</file>